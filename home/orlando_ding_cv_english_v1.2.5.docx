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9892890" w14:textId="77777777" w:rsidR="001B4A44" w:rsidRDefault="001B4A44">
      <w:pPr>
        <w:jc w:val="center"/>
        <w:rPr>
          <w:rFonts w:ascii="Times New Roman" w:hAnsi="Times New Roman"/>
          <w:b/>
          <w:bCs/>
          <w:sz w:val="22"/>
          <w:szCs w:val="24"/>
        </w:rPr>
      </w:pPr>
      <w:bookmarkStart w:id="0" w:name="OLE_LINK3"/>
      <w:bookmarkStart w:id="1" w:name="OLE_LINK4"/>
      <w:bookmarkStart w:id="2" w:name="OLE_LINK5"/>
      <w:bookmarkStart w:id="3" w:name="OLE_LINK8"/>
      <w:bookmarkStart w:id="4" w:name="OLE_LINK23"/>
    </w:p>
    <w:p w14:paraId="19892891" w14:textId="77777777" w:rsidR="001B4A44" w:rsidRDefault="00E44840">
      <w:pPr>
        <w:jc w:val="center"/>
        <w:rPr>
          <w:rFonts w:ascii="Times New Roman" w:hAnsi="Times New Roman"/>
          <w:b/>
          <w:bCs/>
          <w:sz w:val="32"/>
          <w:szCs w:val="24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Le</w:t>
      </w:r>
      <w:r>
        <w:rPr>
          <w:rFonts w:ascii="Times New Roman" w:hAnsi="Times New Roman"/>
          <w:b/>
          <w:bCs/>
          <w:sz w:val="32"/>
          <w:szCs w:val="24"/>
        </w:rPr>
        <w:t>i Ding</w:t>
      </w:r>
    </w:p>
    <w:p w14:paraId="19892892" w14:textId="33E63229" w:rsidR="001B4A44" w:rsidRDefault="00E44840">
      <w:pPr>
        <w:jc w:val="center"/>
        <w:rPr>
          <w:rStyle w:val="Hyperlink"/>
        </w:rPr>
      </w:pPr>
      <w:r>
        <w:rPr>
          <w:rFonts w:ascii="Times New Roman" w:hAnsi="Times New Roman" w:hint="eastAsia"/>
          <w:bCs/>
          <w:sz w:val="24"/>
          <w:szCs w:val="24"/>
        </w:rPr>
        <w:t>E</w:t>
      </w:r>
      <w:r>
        <w:rPr>
          <w:rFonts w:ascii="Times New Roman" w:hAnsi="Times New Roman"/>
          <w:bCs/>
          <w:sz w:val="24"/>
          <w:szCs w:val="24"/>
        </w:rPr>
        <w:t>mail</w:t>
      </w:r>
      <w:r>
        <w:rPr>
          <w:rFonts w:ascii="Times New Roman" w:hAnsi="Times New Roman" w:hint="eastAsia"/>
          <w:bCs/>
          <w:sz w:val="24"/>
          <w:szCs w:val="24"/>
        </w:rPr>
        <w:t xml:space="preserve">: </w:t>
      </w:r>
      <w:r>
        <w:rPr>
          <w:rFonts w:ascii="Times New Roman" w:hAnsi="Times New Roman"/>
          <w:bCs/>
          <w:sz w:val="24"/>
          <w:szCs w:val="24"/>
        </w:rPr>
        <w:t>xiandao.airs@gmail.com</w:t>
      </w:r>
      <w:r>
        <w:rPr>
          <w:rFonts w:ascii="Times New Roman" w:hAnsi="Times New Roman" w:hint="eastAsia"/>
          <w:bCs/>
          <w:sz w:val="24"/>
          <w:szCs w:val="24"/>
        </w:rPr>
        <w:t xml:space="preserve">    </w:t>
      </w:r>
      <w:r>
        <w:rPr>
          <w:rFonts w:ascii="Times New Roman" w:hAnsi="Times New Roman"/>
          <w:bCs/>
          <w:sz w:val="24"/>
          <w:szCs w:val="24"/>
        </w:rPr>
        <w:t>Tel:</w:t>
      </w:r>
      <w:r w:rsidR="00F50E99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+8613880669486</w:t>
      </w:r>
    </w:p>
    <w:p w14:paraId="19892893" w14:textId="77777777" w:rsidR="001B4A44" w:rsidRDefault="001B4A44">
      <w:pPr>
        <w:jc w:val="center"/>
        <w:rPr>
          <w:rFonts w:ascii="Times New Roman" w:hAnsi="Times New Roman"/>
          <w:bCs/>
          <w:color w:val="0000FF"/>
          <w:sz w:val="24"/>
          <w:szCs w:val="24"/>
          <w:u w:val="single"/>
        </w:rPr>
      </w:pPr>
    </w:p>
    <w:tbl>
      <w:tblPr>
        <w:tblW w:w="10682" w:type="dxa"/>
        <w:jc w:val="center"/>
        <w:tblLayout w:type="fixed"/>
        <w:tblLook w:val="04A0" w:firstRow="1" w:lastRow="0" w:firstColumn="1" w:lastColumn="0" w:noHBand="0" w:noVBand="1"/>
      </w:tblPr>
      <w:tblGrid>
        <w:gridCol w:w="8172"/>
        <w:gridCol w:w="583"/>
        <w:gridCol w:w="1927"/>
      </w:tblGrid>
      <w:tr w:rsidR="001B4A44" w14:paraId="19892895" w14:textId="77777777">
        <w:trPr>
          <w:trHeight w:val="87"/>
          <w:jc w:val="center"/>
        </w:trPr>
        <w:tc>
          <w:tcPr>
            <w:tcW w:w="10682" w:type="dxa"/>
            <w:gridSpan w:val="3"/>
          </w:tcPr>
          <w:p w14:paraId="19892894" w14:textId="77777777" w:rsidR="001B4A44" w:rsidRDefault="00E44840">
            <w:pPr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sz w:val="20"/>
                <w:szCs w:val="20"/>
              </w:rPr>
              <w:t>E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DUCATION</w:t>
            </w:r>
            <w:r>
              <w:rPr>
                <w:rFonts w:ascii="Times New Roman" w:hAnsi="Times New Roman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     </w:t>
            </w:r>
            <w:r>
              <w:rPr>
                <w:rFonts w:ascii="Times New Roman" w:hAnsi="Times New Roman" w:hint="eastAsia"/>
                <w:b/>
                <w:sz w:val="20"/>
                <w:szCs w:val="20"/>
              </w:rPr>
              <w:t xml:space="preserve">     </w:t>
            </w:r>
          </w:p>
        </w:tc>
      </w:tr>
      <w:tr w:rsidR="001B4A44" w14:paraId="19892898" w14:textId="77777777">
        <w:trPr>
          <w:trHeight w:val="87"/>
          <w:jc w:val="center"/>
        </w:trPr>
        <w:tc>
          <w:tcPr>
            <w:tcW w:w="8172" w:type="dxa"/>
            <w:tcBorders>
              <w:top w:val="single" w:sz="4" w:space="0" w:color="auto"/>
            </w:tcBorders>
          </w:tcPr>
          <w:p w14:paraId="19892896" w14:textId="77777777" w:rsidR="001B4A44" w:rsidRDefault="00E44840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ichuan University</w:t>
            </w:r>
          </w:p>
        </w:tc>
        <w:tc>
          <w:tcPr>
            <w:tcW w:w="2510" w:type="dxa"/>
            <w:gridSpan w:val="2"/>
            <w:tcBorders>
              <w:top w:val="single" w:sz="4" w:space="0" w:color="auto"/>
            </w:tcBorders>
          </w:tcPr>
          <w:p w14:paraId="19892897" w14:textId="6277AE61" w:rsidR="001B4A44" w:rsidRDefault="00E44840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Aug.</w:t>
            </w:r>
            <w:r w:rsidR="00F50E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20</w:t>
            </w:r>
            <w:r>
              <w:rPr>
                <w:rFonts w:ascii="Times New Roman" w:hAnsi="Times New Roman"/>
                <w:sz w:val="20"/>
                <w:szCs w:val="20"/>
              </w:rPr>
              <w:t>04</w:t>
            </w:r>
            <w:r w:rsidR="0087354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~</w:t>
            </w:r>
            <w:r w:rsidR="0087354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July.</w:t>
            </w:r>
            <w:r w:rsidR="0087354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2007</w:t>
            </w:r>
          </w:p>
        </w:tc>
      </w:tr>
      <w:tr w:rsidR="001B4A44" w14:paraId="1989289B" w14:textId="77777777">
        <w:trPr>
          <w:trHeight w:val="87"/>
          <w:jc w:val="center"/>
        </w:trPr>
        <w:tc>
          <w:tcPr>
            <w:tcW w:w="8172" w:type="dxa"/>
          </w:tcPr>
          <w:p w14:paraId="19892899" w14:textId="30DBB7CE" w:rsidR="001B4A44" w:rsidRDefault="00E44840">
            <w:pPr>
              <w:jc w:val="left"/>
              <w:rPr>
                <w:sz w:val="20"/>
                <w:szCs w:val="20"/>
              </w:rPr>
            </w:pPr>
            <w:bookmarkStart w:id="5" w:name="_Hlk26866531"/>
            <w:r>
              <w:rPr>
                <w:rFonts w:ascii="Times New Roman" w:hAnsi="Times New Roman" w:hint="eastAsia"/>
                <w:sz w:val="20"/>
                <w:szCs w:val="20"/>
              </w:rPr>
              <w:t>M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aster: Applied </w:t>
            </w:r>
            <w:r w:rsidR="00B71C33">
              <w:rPr>
                <w:rFonts w:ascii="Times New Roman" w:hAnsi="Times New Roman"/>
                <w:sz w:val="20"/>
                <w:szCs w:val="20"/>
              </w:rPr>
              <w:t xml:space="preserve">Computer </w:t>
            </w:r>
            <w:r>
              <w:rPr>
                <w:rFonts w:ascii="Times New Roman" w:hAnsi="Times New Roman"/>
                <w:sz w:val="20"/>
                <w:szCs w:val="20"/>
              </w:rPr>
              <w:t>Technology</w:t>
            </w:r>
            <w:r w:rsidR="0087354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-</w:t>
            </w:r>
            <w:r w:rsidR="0087354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/>
                <w:sz w:val="20"/>
                <w:szCs w:val="20"/>
              </w:rPr>
              <w:t>omputer Network</w:t>
            </w:r>
          </w:p>
        </w:tc>
        <w:tc>
          <w:tcPr>
            <w:tcW w:w="2510" w:type="dxa"/>
            <w:gridSpan w:val="2"/>
          </w:tcPr>
          <w:p w14:paraId="1989289A" w14:textId="77777777" w:rsidR="001B4A44" w:rsidRDefault="00E44840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ichuan, China</w:t>
            </w:r>
          </w:p>
        </w:tc>
      </w:tr>
      <w:tr w:rsidR="001B4A44" w14:paraId="1989289E" w14:textId="77777777">
        <w:trPr>
          <w:trHeight w:val="87"/>
          <w:jc w:val="center"/>
        </w:trPr>
        <w:tc>
          <w:tcPr>
            <w:tcW w:w="8172" w:type="dxa"/>
          </w:tcPr>
          <w:p w14:paraId="1989289C" w14:textId="77777777" w:rsidR="001B4A44" w:rsidRDefault="00E44840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ichuan University</w:t>
            </w:r>
          </w:p>
        </w:tc>
        <w:tc>
          <w:tcPr>
            <w:tcW w:w="2510" w:type="dxa"/>
            <w:gridSpan w:val="2"/>
          </w:tcPr>
          <w:p w14:paraId="1989289D" w14:textId="08C4016F" w:rsidR="001B4A44" w:rsidRDefault="00E44840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Aug.</w:t>
            </w:r>
            <w:r w:rsidR="00F50E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20</w:t>
            </w:r>
            <w:r>
              <w:rPr>
                <w:rFonts w:ascii="Times New Roman" w:hAnsi="Times New Roman"/>
                <w:sz w:val="20"/>
                <w:szCs w:val="20"/>
              </w:rPr>
              <w:t>00</w:t>
            </w:r>
            <w:r w:rsidR="0087354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~</w:t>
            </w:r>
            <w:r w:rsidR="0087354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July.</w:t>
            </w:r>
            <w:r w:rsidR="0087354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2004</w:t>
            </w:r>
          </w:p>
        </w:tc>
      </w:tr>
      <w:tr w:rsidR="001B4A44" w14:paraId="198928A2" w14:textId="77777777">
        <w:trPr>
          <w:trHeight w:val="87"/>
          <w:jc w:val="center"/>
        </w:trPr>
        <w:tc>
          <w:tcPr>
            <w:tcW w:w="8172" w:type="dxa"/>
          </w:tcPr>
          <w:p w14:paraId="1989289F" w14:textId="77777777" w:rsidR="001B4A44" w:rsidRDefault="00E44840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B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achelor: </w:t>
            </w:r>
            <w:r>
              <w:rPr>
                <w:rFonts w:ascii="Times New Roman" w:hAnsi="Times New Roman" w:hint="eastAsia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oftware Engineering</w:t>
            </w:r>
          </w:p>
          <w:p w14:paraId="198928A0" w14:textId="77777777" w:rsidR="001B4A44" w:rsidRDefault="001B4A44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10" w:type="dxa"/>
            <w:gridSpan w:val="2"/>
          </w:tcPr>
          <w:p w14:paraId="198928A1" w14:textId="77777777" w:rsidR="001B4A44" w:rsidRDefault="00E44840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ichuan, China</w:t>
            </w:r>
          </w:p>
        </w:tc>
      </w:tr>
      <w:tr w:rsidR="001B4A44" w14:paraId="198928A4" w14:textId="77777777">
        <w:trPr>
          <w:trHeight w:val="87"/>
          <w:jc w:val="center"/>
        </w:trPr>
        <w:tc>
          <w:tcPr>
            <w:tcW w:w="10682" w:type="dxa"/>
            <w:gridSpan w:val="3"/>
            <w:tcBorders>
              <w:bottom w:val="single" w:sz="4" w:space="0" w:color="auto"/>
            </w:tcBorders>
          </w:tcPr>
          <w:p w14:paraId="198928A3" w14:textId="77777777" w:rsidR="001B4A44" w:rsidRDefault="00E44840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sz w:val="20"/>
                <w:szCs w:val="20"/>
              </w:rPr>
              <w:t>PUBLICATIONS</w:t>
            </w:r>
          </w:p>
        </w:tc>
      </w:tr>
      <w:bookmarkEnd w:id="5"/>
      <w:tr w:rsidR="001B4A44" w14:paraId="198928A8" w14:textId="77777777">
        <w:trPr>
          <w:trHeight w:val="84"/>
          <w:jc w:val="center"/>
        </w:trPr>
        <w:tc>
          <w:tcPr>
            <w:tcW w:w="10682" w:type="dxa"/>
            <w:gridSpan w:val="3"/>
            <w:tcBorders>
              <w:top w:val="single" w:sz="4" w:space="0" w:color="auto"/>
              <w:bottom w:val="nil"/>
            </w:tcBorders>
          </w:tcPr>
          <w:p w14:paraId="198928A6" w14:textId="5DF4BE52" w:rsidR="001B4A44" w:rsidRDefault="00E44840" w:rsidP="00344CA2">
            <w:pPr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 w:rsidRPr="00306CE6">
              <w:rPr>
                <w:rFonts w:ascii="Times New Roman" w:hAnsi="Times New Roman"/>
                <w:sz w:val="20"/>
                <w:szCs w:val="20"/>
                <w:lang w:val="de-DE"/>
              </w:rPr>
              <w:t>Ding Lei, Li Zhisu, Peng Jian, Shi Xianlin, Wu Wei, Jian Xiaoyu</w:t>
            </w:r>
            <w:r w:rsidRPr="00306CE6">
              <w:rPr>
                <w:rFonts w:ascii="Times New Roman" w:hAnsi="Times New Roman" w:hint="eastAsia"/>
                <w:sz w:val="20"/>
                <w:szCs w:val="20"/>
                <w:lang w:val="de-DE"/>
              </w:rPr>
              <w:t xml:space="preserve"> (2007)</w:t>
            </w:r>
            <w:r w:rsidRPr="00306CE6">
              <w:rPr>
                <w:rFonts w:ascii="Times New Roman" w:hAnsi="Times New Roman"/>
                <w:sz w:val="20"/>
                <w:szCs w:val="20"/>
                <w:lang w:val="de-DE"/>
              </w:rPr>
              <w:t>.</w:t>
            </w:r>
            <w:r w:rsidRPr="00306CE6">
              <w:rPr>
                <w:rFonts w:ascii="Times New Roman" w:hAnsi="Times New Roman" w:hint="eastAsia"/>
                <w:sz w:val="20"/>
                <w:szCs w:val="20"/>
                <w:lang w:val="de-DE"/>
              </w:rPr>
              <w:t xml:space="preserve"> </w:t>
            </w:r>
            <w:r w:rsidR="00A3790D">
              <w:rPr>
                <w:rFonts w:ascii="Times New Roman" w:hAnsi="Times New Roman"/>
                <w:sz w:val="20"/>
                <w:szCs w:val="20"/>
              </w:rPr>
              <w:t>Deep research on JXME’s MIDP protocol and video-sharing framework</w:t>
            </w:r>
            <w:r>
              <w:rPr>
                <w:rFonts w:ascii="Times New Roman" w:hAnsi="Times New Roman" w:hint="eastAsia"/>
                <w:sz w:val="20"/>
                <w:szCs w:val="20"/>
              </w:rPr>
              <w:t>. J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ournal of Sichuan University: </w:t>
            </w:r>
            <w:r>
              <w:rPr>
                <w:rFonts w:ascii="Times New Roman" w:hAnsi="Times New Roman" w:hint="eastAsia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>atural Science Edition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 44(4), 807-811.</w:t>
            </w:r>
          </w:p>
          <w:p w14:paraId="14F46320" w14:textId="4762C151" w:rsidR="00344CA2" w:rsidRDefault="005E53F0" w:rsidP="00344CA2">
            <w:pPr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 w:rsidRPr="00C43A8E">
              <w:rPr>
                <w:rFonts w:ascii="Times New Roman" w:hAnsi="Times New Roman"/>
                <w:sz w:val="20"/>
                <w:szCs w:val="20"/>
              </w:rPr>
              <w:t>Abena AChiaa Atwerebo</w:t>
            </w:r>
            <w:r w:rsidR="00673D39" w:rsidRPr="00C43A8E">
              <w:rPr>
                <w:rFonts w:ascii="Times New Roman" w:hAnsi="Times New Roman"/>
                <w:sz w:val="20"/>
                <w:szCs w:val="20"/>
              </w:rPr>
              <w:t>annah, Wu Weiping,</w:t>
            </w:r>
            <w:r w:rsidR="0097550B" w:rsidRPr="00C43A8E">
              <w:rPr>
                <w:rFonts w:ascii="Times New Roman" w:hAnsi="Times New Roman"/>
                <w:sz w:val="20"/>
                <w:szCs w:val="20"/>
              </w:rPr>
              <w:t xml:space="preserve"> Ding Lei</w:t>
            </w:r>
            <w:r w:rsidR="00673D39" w:rsidRPr="00C43A8E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D044B9" w:rsidRPr="00C43A8E">
              <w:rPr>
                <w:rFonts w:ascii="Times New Roman" w:hAnsi="Times New Roman"/>
                <w:sz w:val="20"/>
                <w:szCs w:val="20"/>
              </w:rPr>
              <w:t>Sophyanbi B. Yussif, Edwin</w:t>
            </w:r>
            <w:r w:rsidR="00561A6E" w:rsidRPr="00C43A8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044B9" w:rsidRPr="00C43A8E">
              <w:rPr>
                <w:rFonts w:ascii="Times New Roman" w:hAnsi="Times New Roman"/>
                <w:sz w:val="20"/>
                <w:szCs w:val="20"/>
              </w:rPr>
              <w:t>Ten</w:t>
            </w:r>
            <w:r w:rsidR="00AB4E6F" w:rsidRPr="00C43A8E">
              <w:rPr>
                <w:rFonts w:ascii="Times New Roman" w:hAnsi="Times New Roman"/>
                <w:sz w:val="20"/>
                <w:szCs w:val="20"/>
              </w:rPr>
              <w:t xml:space="preserve">agyei. </w:t>
            </w:r>
            <w:r w:rsidR="00FA5E0C">
              <w:rPr>
                <w:rFonts w:ascii="Times New Roman" w:hAnsi="Times New Roman"/>
                <w:sz w:val="20"/>
                <w:szCs w:val="20"/>
              </w:rPr>
              <w:t>Protein-ligand binding affinity</w:t>
            </w:r>
            <w:r w:rsidR="00FE1566">
              <w:rPr>
                <w:rFonts w:ascii="Times New Roman" w:hAnsi="Times New Roman"/>
                <w:sz w:val="20"/>
                <w:szCs w:val="20"/>
              </w:rPr>
              <w:t xml:space="preserve"> prediction using Deep Learning</w:t>
            </w:r>
            <w:r w:rsidR="00AB4E6F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D56383" w:rsidRPr="00D56383">
              <w:rPr>
                <w:rFonts w:ascii="Times New Roman" w:hAnsi="Times New Roman"/>
                <w:sz w:val="20"/>
                <w:szCs w:val="20"/>
              </w:rPr>
              <w:t>2021</w:t>
            </w:r>
            <w:r w:rsidR="0011292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56383" w:rsidRPr="00D56383">
              <w:rPr>
                <w:rFonts w:ascii="Times New Roman" w:hAnsi="Times New Roman"/>
                <w:sz w:val="20"/>
                <w:szCs w:val="20"/>
              </w:rPr>
              <w:t>18th International Computer Conference on Wavelet Active Media Technology and Information Processing</w:t>
            </w:r>
            <w:r w:rsidR="0011292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56383">
              <w:rPr>
                <w:rFonts w:ascii="Times New Roman" w:hAnsi="Times New Roman"/>
                <w:sz w:val="20"/>
                <w:szCs w:val="20"/>
              </w:rPr>
              <w:t>(</w:t>
            </w:r>
            <w:r w:rsidR="00AD0727">
              <w:rPr>
                <w:rFonts w:ascii="Times New Roman" w:hAnsi="Times New Roman"/>
                <w:sz w:val="20"/>
                <w:szCs w:val="20"/>
              </w:rPr>
              <w:t>ICCWAMTIP 2021</w:t>
            </w:r>
            <w:r w:rsidR="00D56383">
              <w:rPr>
                <w:rFonts w:ascii="Times New Roman" w:hAnsi="Times New Roman"/>
                <w:sz w:val="20"/>
                <w:szCs w:val="20"/>
              </w:rPr>
              <w:t>), 56</w:t>
            </w:r>
            <w:r w:rsidR="00BF247A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002006E2" w14:textId="3ACC374A" w:rsidR="00FA5E0C" w:rsidRPr="00344CA2" w:rsidRDefault="00344CA2" w:rsidP="00344CA2">
            <w:pPr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 w:rsidRPr="00CE106E">
              <w:rPr>
                <w:rFonts w:ascii="Times New Roman" w:hAnsi="Times New Roman"/>
                <w:sz w:val="20"/>
                <w:szCs w:val="20"/>
                <w:lang w:val="de-DE"/>
              </w:rPr>
              <w:t>Wu Weiping, Ding Lei (</w:t>
            </w:r>
            <w:r w:rsidR="001061D3">
              <w:rPr>
                <w:rFonts w:ascii="Times New Roman" w:hAnsi="Times New Roman"/>
                <w:sz w:val="20"/>
                <w:szCs w:val="20"/>
                <w:lang w:val="de-DE"/>
              </w:rPr>
              <w:t>September</w:t>
            </w:r>
            <w:r>
              <w:rPr>
                <w:rFonts w:ascii="Times New Roman" w:hAnsi="Times New Roman"/>
                <w:sz w:val="20"/>
                <w:szCs w:val="20"/>
                <w:lang w:val="de-DE"/>
              </w:rPr>
              <w:t xml:space="preserve">, </w:t>
            </w:r>
            <w:r w:rsidRPr="00CE106E">
              <w:rPr>
                <w:rFonts w:ascii="Times New Roman" w:hAnsi="Times New Roman"/>
                <w:sz w:val="20"/>
                <w:szCs w:val="20"/>
                <w:lang w:val="de-DE"/>
              </w:rPr>
              <w:t xml:space="preserve">2022). </w:t>
            </w:r>
            <w:r>
              <w:rPr>
                <w:rFonts w:ascii="Times New Roman" w:hAnsi="Times New Roman"/>
                <w:sz w:val="20"/>
                <w:szCs w:val="20"/>
              </w:rPr>
              <w:t>Digitalization and upgrading of drug design and development by artificial intelligence. Changsha, international peptide drugs and innovation summit, oral presentation.</w:t>
            </w:r>
          </w:p>
          <w:p w14:paraId="198928A7" w14:textId="77777777" w:rsidR="001B4A44" w:rsidRDefault="001B4A4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B4A44" w14:paraId="198928AA" w14:textId="77777777">
        <w:trPr>
          <w:trHeight w:val="84"/>
          <w:jc w:val="center"/>
        </w:trPr>
        <w:tc>
          <w:tcPr>
            <w:tcW w:w="1068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928A9" w14:textId="77777777" w:rsidR="001B4A44" w:rsidRDefault="00E4484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PATENT&amp; SOFTWARE COPYRIGHT</w:t>
            </w:r>
          </w:p>
        </w:tc>
      </w:tr>
      <w:tr w:rsidR="001B4A44" w14:paraId="198928B1" w14:textId="77777777">
        <w:trPr>
          <w:trHeight w:val="84"/>
          <w:jc w:val="center"/>
        </w:trPr>
        <w:tc>
          <w:tcPr>
            <w:tcW w:w="106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8928AB" w14:textId="4D8008C3" w:rsidR="001B4A44" w:rsidRDefault="00E44840">
            <w:pPr>
              <w:numPr>
                <w:ilvl w:val="0"/>
                <w:numId w:val="1"/>
              </w:num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Rating of city road segments for taxi hailing based on HANA technology</w:t>
            </w:r>
            <w:r w:rsidR="003F2085">
              <w:rPr>
                <w:rFonts w:ascii="Times New Roman" w:hAnsi="Times New Roman" w:hint="eastAsia"/>
                <w:sz w:val="20"/>
                <w:szCs w:val="20"/>
              </w:rPr>
              <w:t>,</w:t>
            </w:r>
            <w:r w:rsidR="003F208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E1097">
              <w:rPr>
                <w:rFonts w:ascii="Times New Roman" w:hAnsi="Times New Roman"/>
                <w:sz w:val="20"/>
                <w:szCs w:val="20"/>
              </w:rPr>
              <w:t xml:space="preserve">US </w:t>
            </w:r>
            <w:r w:rsidR="00843FAC">
              <w:rPr>
                <w:rFonts w:ascii="Times New Roman" w:hAnsi="Times New Roman"/>
                <w:sz w:val="20"/>
                <w:szCs w:val="20"/>
              </w:rPr>
              <w:t>A</w:t>
            </w:r>
            <w:r w:rsidR="004E0B6E">
              <w:rPr>
                <w:rFonts w:ascii="Times New Roman" w:hAnsi="Times New Roman"/>
                <w:sz w:val="20"/>
                <w:szCs w:val="20"/>
              </w:rPr>
              <w:t xml:space="preserve">pplication </w:t>
            </w:r>
            <w:r w:rsidR="00843FAC">
              <w:rPr>
                <w:rFonts w:ascii="Times New Roman" w:hAnsi="Times New Roman"/>
                <w:sz w:val="20"/>
                <w:szCs w:val="20"/>
              </w:rPr>
              <w:t xml:space="preserve">NO. </w:t>
            </w:r>
            <w:r w:rsidR="00315D6F">
              <w:rPr>
                <w:rFonts w:ascii="Times New Roman" w:hAnsi="Times New Roman"/>
                <w:sz w:val="20"/>
                <w:szCs w:val="20"/>
              </w:rPr>
              <w:t>13/934,706</w:t>
            </w:r>
            <w:r w:rsidR="001C227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10DC0">
              <w:rPr>
                <w:rFonts w:ascii="Times New Roman" w:hAnsi="Times New Roman"/>
                <w:sz w:val="20"/>
                <w:szCs w:val="20"/>
              </w:rPr>
              <w:t>|</w:t>
            </w:r>
            <w:r w:rsidR="001C227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45F51">
              <w:rPr>
                <w:rFonts w:ascii="Times New Roman" w:hAnsi="Times New Roman"/>
                <w:sz w:val="20"/>
                <w:szCs w:val="20"/>
              </w:rPr>
              <w:t>Patent ID</w:t>
            </w:r>
            <w:r w:rsidR="003E2761">
              <w:rPr>
                <w:rFonts w:ascii="Times New Roman" w:hAnsi="Times New Roman"/>
                <w:sz w:val="20"/>
                <w:szCs w:val="20"/>
              </w:rPr>
              <w:t xml:space="preserve"> 814952</w:t>
            </w:r>
            <w:r w:rsidR="00E90458">
              <w:rPr>
                <w:rFonts w:ascii="Times New Roman" w:hAnsi="Times New Roman"/>
                <w:sz w:val="20"/>
                <w:szCs w:val="20"/>
              </w:rPr>
              <w:t>68</w:t>
            </w:r>
            <w:r w:rsidR="00845F5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33E01">
              <w:rPr>
                <w:rFonts w:ascii="Times New Roman" w:hAnsi="Times New Roman"/>
                <w:sz w:val="20"/>
                <w:szCs w:val="20"/>
              </w:rPr>
              <w:t>|</w:t>
            </w:r>
            <w:r w:rsidR="008066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33E01">
              <w:rPr>
                <w:rFonts w:ascii="Times New Roman" w:hAnsi="Times New Roman"/>
                <w:sz w:val="20"/>
                <w:szCs w:val="20"/>
              </w:rPr>
              <w:t>Patent Ref</w:t>
            </w:r>
            <w:r w:rsidR="003F208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20542US01</w:t>
            </w:r>
            <w:r w:rsidR="004805BD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523C41">
              <w:rPr>
                <w:rFonts w:ascii="Times New Roman" w:hAnsi="Times New Roman"/>
                <w:sz w:val="20"/>
                <w:szCs w:val="20"/>
              </w:rPr>
              <w:t xml:space="preserve">China Application NO. </w:t>
            </w:r>
            <w:r w:rsidR="00692D00">
              <w:rPr>
                <w:rFonts w:ascii="Times New Roman" w:hAnsi="Times New Roman"/>
                <w:sz w:val="20"/>
                <w:szCs w:val="20"/>
              </w:rPr>
              <w:t>2013026</w:t>
            </w:r>
            <w:r w:rsidR="003705D2">
              <w:rPr>
                <w:rFonts w:ascii="Times New Roman" w:hAnsi="Times New Roman"/>
                <w:sz w:val="20"/>
                <w:szCs w:val="20"/>
              </w:rPr>
              <w:t>9463.3</w:t>
            </w:r>
            <w:r w:rsidR="00523C41">
              <w:rPr>
                <w:rFonts w:ascii="Times New Roman" w:hAnsi="Times New Roman"/>
                <w:sz w:val="20"/>
                <w:szCs w:val="20"/>
              </w:rPr>
              <w:t xml:space="preserve"> | Patent ID </w:t>
            </w:r>
            <w:r w:rsidR="001D21E1">
              <w:rPr>
                <w:rFonts w:ascii="Times New Roman" w:hAnsi="Times New Roman"/>
                <w:sz w:val="20"/>
                <w:szCs w:val="20"/>
              </w:rPr>
              <w:t>82826027</w:t>
            </w:r>
            <w:r w:rsidR="00523C41">
              <w:rPr>
                <w:rFonts w:ascii="Times New Roman" w:hAnsi="Times New Roman"/>
                <w:sz w:val="20"/>
                <w:szCs w:val="20"/>
              </w:rPr>
              <w:t xml:space="preserve"> | Patent Ref </w:t>
            </w:r>
            <w:r w:rsidR="00CB3BDF">
              <w:rPr>
                <w:rFonts w:ascii="Times New Roman" w:hAnsi="Times New Roman" w:hint="eastAsia"/>
                <w:sz w:val="20"/>
                <w:szCs w:val="20"/>
              </w:rPr>
              <w:t>1</w:t>
            </w:r>
            <w:r w:rsidR="00CB3BDF">
              <w:rPr>
                <w:rFonts w:ascii="Times New Roman" w:hAnsi="Times New Roman"/>
                <w:sz w:val="20"/>
                <w:szCs w:val="20"/>
              </w:rPr>
              <w:t>20542CN01</w:t>
            </w:r>
          </w:p>
          <w:p w14:paraId="198928AC" w14:textId="094718D4" w:rsidR="001B4A44" w:rsidRDefault="00E44840">
            <w:pPr>
              <w:widowControl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Automatic category assignment and potential topic discovery for products based on Latent Dirichlet Topic algorithm</w:t>
            </w:r>
            <w:r w:rsidR="00033081">
              <w:rPr>
                <w:rFonts w:ascii="Times New Roman" w:hAnsi="Times New Roman" w:hint="eastAsia"/>
                <w:sz w:val="20"/>
                <w:szCs w:val="20"/>
              </w:rPr>
              <w:t>,</w:t>
            </w:r>
            <w:r w:rsidR="000330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437B8">
              <w:rPr>
                <w:rFonts w:ascii="Times New Roman" w:hAnsi="Times New Roman"/>
                <w:sz w:val="20"/>
                <w:szCs w:val="20"/>
              </w:rPr>
              <w:t xml:space="preserve">SAP Patent </w:t>
            </w:r>
            <w:r w:rsidR="00D91319">
              <w:rPr>
                <w:rFonts w:ascii="Times New Roman" w:hAnsi="Times New Roman"/>
                <w:sz w:val="20"/>
                <w:szCs w:val="20"/>
              </w:rPr>
              <w:t>Invention</w:t>
            </w:r>
            <w:r w:rsidR="00D91319" w:rsidRPr="00073AA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91319">
              <w:rPr>
                <w:rFonts w:ascii="Times New Roman" w:hAnsi="Times New Roman"/>
                <w:sz w:val="20"/>
                <w:szCs w:val="20"/>
              </w:rPr>
              <w:t>ID</w:t>
            </w:r>
            <w:r>
              <w:rPr>
                <w:rFonts w:ascii="Times New Roman" w:hAnsi="Times New Roman"/>
                <w:sz w:val="20"/>
                <w:szCs w:val="20"/>
              </w:rPr>
              <w:t>. 83839165</w:t>
            </w:r>
          </w:p>
          <w:p w14:paraId="2A6F2A16" w14:textId="0C75E03E" w:rsidR="008F41A7" w:rsidRPr="008F41A7" w:rsidRDefault="00E44840" w:rsidP="008F41A7">
            <w:pPr>
              <w:widowControl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Simulator of bundle clicking for validating Bandit strategies in A/B testing</w:t>
            </w:r>
            <w:r w:rsidR="00096EAD">
              <w:rPr>
                <w:rFonts w:ascii="Times New Roman" w:hAnsi="Times New Roman" w:hint="eastAsia"/>
                <w:sz w:val="20"/>
                <w:szCs w:val="20"/>
              </w:rPr>
              <w:t>,</w:t>
            </w:r>
            <w:r w:rsidR="00096EA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1094B">
              <w:rPr>
                <w:rFonts w:ascii="Times New Roman" w:hAnsi="Times New Roman"/>
                <w:sz w:val="20"/>
                <w:szCs w:val="20"/>
              </w:rPr>
              <w:t xml:space="preserve">US </w:t>
            </w:r>
            <w:r w:rsidR="007C422D">
              <w:rPr>
                <w:rFonts w:ascii="Times New Roman" w:hAnsi="Times New Roman"/>
                <w:sz w:val="20"/>
                <w:szCs w:val="20"/>
              </w:rPr>
              <w:t>Application NO. 1</w:t>
            </w:r>
            <w:r w:rsidR="00A1606E">
              <w:rPr>
                <w:rFonts w:ascii="Times New Roman" w:hAnsi="Times New Roman"/>
                <w:sz w:val="20"/>
                <w:szCs w:val="20"/>
              </w:rPr>
              <w:t>7</w:t>
            </w:r>
            <w:r w:rsidR="007C422D">
              <w:rPr>
                <w:rFonts w:ascii="Times New Roman" w:hAnsi="Times New Roman"/>
                <w:sz w:val="20"/>
                <w:szCs w:val="20"/>
              </w:rPr>
              <w:t>/</w:t>
            </w:r>
            <w:r w:rsidR="00996B2C">
              <w:rPr>
                <w:rFonts w:ascii="Times New Roman" w:hAnsi="Times New Roman"/>
                <w:sz w:val="20"/>
                <w:szCs w:val="20"/>
              </w:rPr>
              <w:t>547</w:t>
            </w:r>
            <w:r w:rsidR="007C422D">
              <w:rPr>
                <w:rFonts w:ascii="Times New Roman" w:hAnsi="Times New Roman"/>
                <w:sz w:val="20"/>
                <w:szCs w:val="20"/>
              </w:rPr>
              <w:t>,</w:t>
            </w:r>
            <w:r w:rsidR="00996B2C">
              <w:rPr>
                <w:rFonts w:ascii="Times New Roman" w:hAnsi="Times New Roman"/>
                <w:sz w:val="20"/>
                <w:szCs w:val="20"/>
              </w:rPr>
              <w:t>637</w:t>
            </w:r>
            <w:r w:rsidR="007C422D">
              <w:rPr>
                <w:rFonts w:ascii="Times New Roman" w:hAnsi="Times New Roman"/>
                <w:sz w:val="20"/>
                <w:szCs w:val="20"/>
              </w:rPr>
              <w:t xml:space="preserve"> | </w:t>
            </w:r>
            <w:r w:rsidR="00C757C5">
              <w:rPr>
                <w:rFonts w:ascii="Times New Roman" w:hAnsi="Times New Roman"/>
                <w:sz w:val="20"/>
                <w:szCs w:val="20"/>
              </w:rPr>
              <w:t>Patent ID</w:t>
            </w:r>
            <w:r w:rsidR="007E64E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1286B">
              <w:rPr>
                <w:rFonts w:ascii="Times New Roman" w:hAnsi="Times New Roman"/>
                <w:sz w:val="20"/>
                <w:szCs w:val="20"/>
              </w:rPr>
              <w:t>83839171</w:t>
            </w:r>
            <w:r w:rsidR="00C757C5">
              <w:rPr>
                <w:rFonts w:ascii="Times New Roman" w:hAnsi="Times New Roman"/>
                <w:sz w:val="20"/>
                <w:szCs w:val="20"/>
              </w:rPr>
              <w:t xml:space="preserve"> | </w:t>
            </w:r>
            <w:r w:rsidR="00BA3154">
              <w:rPr>
                <w:rFonts w:ascii="Times New Roman" w:hAnsi="Times New Roman"/>
                <w:sz w:val="20"/>
                <w:szCs w:val="20"/>
              </w:rPr>
              <w:t xml:space="preserve">Patent Ref </w:t>
            </w:r>
            <w:r w:rsidR="008F41A7" w:rsidRPr="00567AC8">
              <w:rPr>
                <w:rFonts w:ascii="Times New Roman" w:hAnsi="Times New Roman"/>
                <w:sz w:val="20"/>
                <w:szCs w:val="20"/>
              </w:rPr>
              <w:t>210412US01</w:t>
            </w:r>
          </w:p>
          <w:p w14:paraId="254901AB" w14:textId="4F8EC66E" w:rsidR="007C4AC3" w:rsidRPr="007C4AC3" w:rsidRDefault="00E44840" w:rsidP="007C4AC3">
            <w:pPr>
              <w:widowControl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Reinforcement Learning Model for product recommendation considering balance between product profit and customer interests</w:t>
            </w:r>
            <w:r w:rsidR="00B2620E">
              <w:rPr>
                <w:rFonts w:ascii="Times New Roman" w:hAnsi="Times New Roman" w:hint="eastAsia"/>
                <w:sz w:val="20"/>
                <w:szCs w:val="20"/>
              </w:rPr>
              <w:t>,</w:t>
            </w:r>
            <w:r w:rsidR="00B2620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1094B">
              <w:rPr>
                <w:rFonts w:ascii="Times New Roman" w:hAnsi="Times New Roman"/>
                <w:sz w:val="20"/>
                <w:szCs w:val="20"/>
              </w:rPr>
              <w:t xml:space="preserve">US </w:t>
            </w:r>
            <w:r w:rsidR="00701341">
              <w:rPr>
                <w:rFonts w:ascii="Times New Roman" w:hAnsi="Times New Roman"/>
                <w:sz w:val="20"/>
                <w:szCs w:val="20"/>
              </w:rPr>
              <w:t>Application NO.</w:t>
            </w:r>
            <w:r w:rsidR="00BA1156">
              <w:rPr>
                <w:rFonts w:ascii="Times New Roman" w:hAnsi="Times New Roman"/>
                <w:sz w:val="20"/>
                <w:szCs w:val="20"/>
              </w:rPr>
              <w:t xml:space="preserve"> 17/556,238</w:t>
            </w:r>
            <w:r w:rsidR="007013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77AA5">
              <w:rPr>
                <w:rFonts w:ascii="Times New Roman" w:hAnsi="Times New Roman"/>
                <w:sz w:val="20"/>
                <w:szCs w:val="20"/>
              </w:rPr>
              <w:t>|</w:t>
            </w:r>
            <w:r w:rsidR="009243F2">
              <w:rPr>
                <w:rFonts w:ascii="Times New Roman" w:hAnsi="Times New Roman"/>
                <w:sz w:val="20"/>
                <w:szCs w:val="20"/>
              </w:rPr>
              <w:t xml:space="preserve"> Patent ID</w:t>
            </w:r>
            <w:r w:rsidR="00EA2D74">
              <w:rPr>
                <w:rFonts w:ascii="Times New Roman" w:hAnsi="Times New Roman"/>
                <w:sz w:val="20"/>
                <w:szCs w:val="20"/>
              </w:rPr>
              <w:t xml:space="preserve"> 83848635</w:t>
            </w:r>
            <w:r w:rsidR="009243F2">
              <w:rPr>
                <w:rFonts w:ascii="Times New Roman" w:hAnsi="Times New Roman"/>
                <w:sz w:val="20"/>
                <w:szCs w:val="20"/>
              </w:rPr>
              <w:t xml:space="preserve"> |</w:t>
            </w:r>
            <w:r w:rsidR="00F77AA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06270">
              <w:rPr>
                <w:rFonts w:ascii="Times New Roman" w:hAnsi="Times New Roman"/>
                <w:sz w:val="20"/>
                <w:szCs w:val="20"/>
              </w:rPr>
              <w:t xml:space="preserve">Patent Ref </w:t>
            </w:r>
            <w:r w:rsidR="007C4AC3" w:rsidRPr="00A02347">
              <w:rPr>
                <w:rFonts w:ascii="Times New Roman" w:hAnsi="Times New Roman"/>
                <w:sz w:val="20"/>
                <w:szCs w:val="20"/>
              </w:rPr>
              <w:t>210416US01</w:t>
            </w:r>
          </w:p>
          <w:p w14:paraId="198928AF" w14:textId="3CD2EC17" w:rsidR="001B4A44" w:rsidRDefault="00662429">
            <w:pPr>
              <w:widowControl/>
              <w:numPr>
                <w:ilvl w:val="0"/>
                <w:numId w:val="1"/>
              </w:numPr>
              <w:jc w:val="left"/>
            </w:pPr>
            <w:r w:rsidRPr="00073AA4">
              <w:rPr>
                <w:rFonts w:ascii="Times New Roman" w:hAnsi="Times New Roman"/>
                <w:sz w:val="20"/>
                <w:szCs w:val="20"/>
              </w:rPr>
              <w:t>S</w:t>
            </w:r>
            <w:r w:rsidR="008A5D86" w:rsidRPr="00073AA4">
              <w:rPr>
                <w:rFonts w:ascii="Times New Roman" w:hAnsi="Times New Roman"/>
                <w:sz w:val="20"/>
                <w:szCs w:val="20"/>
              </w:rPr>
              <w:t xml:space="preserve">oftware copyright </w:t>
            </w:r>
            <w:r w:rsidR="007908C4" w:rsidRPr="00073AA4">
              <w:rPr>
                <w:rFonts w:ascii="Times New Roman" w:hAnsi="Times New Roman"/>
                <w:sz w:val="20"/>
                <w:szCs w:val="20"/>
              </w:rPr>
              <w:t>in China for</w:t>
            </w:r>
            <w:r w:rsidR="008A5D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44840">
              <w:rPr>
                <w:rFonts w:ascii="Times New Roman" w:hAnsi="Times New Roman"/>
                <w:sz w:val="20"/>
                <w:szCs w:val="20"/>
              </w:rPr>
              <w:t xml:space="preserve">Practice tool v1.3 of </w:t>
            </w:r>
            <w:r w:rsidR="00E44840">
              <w:rPr>
                <w:rFonts w:ascii="Times New Roman" w:hAnsi="Times New Roman" w:hint="eastAsia"/>
                <w:sz w:val="20"/>
                <w:szCs w:val="20"/>
              </w:rPr>
              <w:t>G</w:t>
            </w:r>
            <w:r w:rsidR="00E44840">
              <w:rPr>
                <w:rFonts w:ascii="Times New Roman" w:hAnsi="Times New Roman"/>
                <w:sz w:val="20"/>
                <w:szCs w:val="20"/>
              </w:rPr>
              <w:t xml:space="preserve">RE analytic writing, </w:t>
            </w:r>
            <w:r w:rsidR="00977CF4" w:rsidRPr="00073AA4">
              <w:rPr>
                <w:rFonts w:ascii="Times New Roman" w:hAnsi="Times New Roman"/>
                <w:sz w:val="20"/>
                <w:szCs w:val="20"/>
              </w:rPr>
              <w:t xml:space="preserve">registration </w:t>
            </w:r>
            <w:r w:rsidR="00E44840" w:rsidRPr="00073AA4">
              <w:rPr>
                <w:rFonts w:ascii="Times New Roman" w:hAnsi="Times New Roman"/>
                <w:sz w:val="20"/>
                <w:szCs w:val="20"/>
              </w:rPr>
              <w:t>NO.</w:t>
            </w:r>
            <w:r w:rsidR="00E4484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A4998">
              <w:rPr>
                <w:rFonts w:ascii="Times New Roman" w:hAnsi="Times New Roman"/>
                <w:sz w:val="20"/>
                <w:szCs w:val="20"/>
              </w:rPr>
              <w:t>2021SR1399061</w:t>
            </w:r>
            <w:r w:rsidR="002F4CE9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2F4CE9" w:rsidRPr="00073AA4">
              <w:rPr>
                <w:rFonts w:ascii="Times New Roman" w:hAnsi="Times New Roman"/>
                <w:sz w:val="20"/>
                <w:szCs w:val="20"/>
              </w:rPr>
              <w:t>certificate NO.</w:t>
            </w:r>
            <w:r w:rsidR="002F4CE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54AC8">
              <w:rPr>
                <w:rFonts w:ascii="Times New Roman" w:hAnsi="Times New Roman"/>
                <w:sz w:val="20"/>
                <w:szCs w:val="20"/>
              </w:rPr>
              <w:t>8121687</w:t>
            </w:r>
          </w:p>
          <w:p w14:paraId="198928B0" w14:textId="77777777" w:rsidR="001B4A44" w:rsidRDefault="001B4A44">
            <w:pPr>
              <w:widowControl/>
              <w:jc w:val="left"/>
            </w:pPr>
          </w:p>
        </w:tc>
      </w:tr>
      <w:tr w:rsidR="001B4A44" w14:paraId="198928B3" w14:textId="77777777">
        <w:trPr>
          <w:trHeight w:val="84"/>
          <w:jc w:val="center"/>
        </w:trPr>
        <w:tc>
          <w:tcPr>
            <w:tcW w:w="1068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928B2" w14:textId="77777777" w:rsidR="001B4A44" w:rsidRDefault="00E4484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WORK EXPERIENCE</w:t>
            </w:r>
          </w:p>
        </w:tc>
      </w:tr>
      <w:tr w:rsidR="001B4A44" w14:paraId="198928B6" w14:textId="77777777">
        <w:trPr>
          <w:trHeight w:val="239"/>
          <w:jc w:val="center"/>
        </w:trPr>
        <w:tc>
          <w:tcPr>
            <w:tcW w:w="8755" w:type="dxa"/>
            <w:gridSpan w:val="2"/>
            <w:tcBorders>
              <w:top w:val="nil"/>
            </w:tcBorders>
          </w:tcPr>
          <w:p w14:paraId="198928B4" w14:textId="40F60989" w:rsidR="001B4A44" w:rsidRDefault="00E44840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SAP Upscale</w:t>
            </w:r>
            <w:r w:rsidR="00143398">
              <w:rPr>
                <w:rFonts w:ascii="Times New Roman" w:hAnsi="Times New Roman"/>
                <w:b/>
                <w:bCs/>
                <w:sz w:val="20"/>
                <w:szCs w:val="20"/>
              </w:rPr>
              <w:t>, SAP Labs</w:t>
            </w:r>
          </w:p>
        </w:tc>
        <w:tc>
          <w:tcPr>
            <w:tcW w:w="1927" w:type="dxa"/>
            <w:tcBorders>
              <w:top w:val="nil"/>
            </w:tcBorders>
          </w:tcPr>
          <w:p w14:paraId="198928B5" w14:textId="77777777" w:rsidR="001B4A44" w:rsidRDefault="00E44840">
            <w:pPr>
              <w:wordWrap w:val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2017.07-Present</w:t>
            </w:r>
          </w:p>
        </w:tc>
      </w:tr>
      <w:tr w:rsidR="001B4A44" w14:paraId="198928B9" w14:textId="77777777">
        <w:trPr>
          <w:trHeight w:val="239"/>
          <w:jc w:val="center"/>
        </w:trPr>
        <w:tc>
          <w:tcPr>
            <w:tcW w:w="8755" w:type="dxa"/>
            <w:gridSpan w:val="2"/>
            <w:tcBorders>
              <w:top w:val="nil"/>
            </w:tcBorders>
          </w:tcPr>
          <w:p w14:paraId="198928B7" w14:textId="77777777" w:rsidR="001B4A44" w:rsidRDefault="00E44840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Senior Data Scientist and Chief Data Architect</w:t>
            </w:r>
          </w:p>
        </w:tc>
        <w:tc>
          <w:tcPr>
            <w:tcW w:w="1927" w:type="dxa"/>
            <w:tcBorders>
              <w:top w:val="nil"/>
            </w:tcBorders>
          </w:tcPr>
          <w:p w14:paraId="198928B8" w14:textId="77777777" w:rsidR="001B4A44" w:rsidRDefault="001B4A44">
            <w:pPr>
              <w:wordWrap w:val="0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B4A44" w14:paraId="198928C0" w14:textId="77777777">
        <w:trPr>
          <w:trHeight w:val="239"/>
          <w:jc w:val="center"/>
        </w:trPr>
        <w:tc>
          <w:tcPr>
            <w:tcW w:w="10682" w:type="dxa"/>
            <w:gridSpan w:val="3"/>
            <w:tcBorders>
              <w:top w:val="nil"/>
            </w:tcBorders>
          </w:tcPr>
          <w:p w14:paraId="198928BA" w14:textId="2B06732E" w:rsidR="001B4A44" w:rsidRDefault="00E44840">
            <w:pPr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Conducted convergence analysis of A/B testing of product bundles (products combination) that customers show decayed interests to using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Epsilon </w:t>
            </w:r>
            <w:r>
              <w:rPr>
                <w:rFonts w:ascii="Times New Roman" w:hAnsi="Times New Roman" w:hint="eastAsia"/>
                <w:sz w:val="20"/>
                <w:szCs w:val="20"/>
              </w:rPr>
              <w:t>Greedy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hint="eastAsia"/>
                <w:sz w:val="20"/>
                <w:szCs w:val="20"/>
              </w:rPr>
              <w:t>Softmax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nd </w:t>
            </w:r>
            <w:r>
              <w:rPr>
                <w:rFonts w:ascii="Times New Roman" w:hAnsi="Times New Roman" w:hint="eastAsia"/>
                <w:sz w:val="20"/>
                <w:szCs w:val="20"/>
              </w:rPr>
              <w:t>UCB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Bandit </w:t>
            </w:r>
            <w:r>
              <w:rPr>
                <w:rFonts w:ascii="Times New Roman" w:hAnsi="Times New Roman"/>
                <w:sz w:val="20"/>
                <w:szCs w:val="20"/>
              </w:rPr>
              <w:t>Algorithms for customer behavior</w:t>
            </w:r>
            <w:r w:rsidR="00ED7F6E">
              <w:rPr>
                <w:rFonts w:ascii="Times New Roman" w:hAnsi="Times New Roman"/>
                <w:sz w:val="20"/>
                <w:szCs w:val="20"/>
              </w:rPr>
              <w:t>s’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simulation.</w:t>
            </w:r>
          </w:p>
          <w:p w14:paraId="198928BB" w14:textId="77777777" w:rsidR="001B4A44" w:rsidRDefault="00E44840">
            <w:pPr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Discovered potential product bundles from click data of customers based on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Apriori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FP-Growth </w:t>
            </w:r>
            <w:r>
              <w:rPr>
                <w:rFonts w:ascii="Times New Roman" w:hAnsi="Times New Roman"/>
                <w:sz w:val="20"/>
                <w:szCs w:val="20"/>
              </w:rPr>
              <w:t>algorithms.</w:t>
            </w:r>
          </w:p>
          <w:p w14:paraId="198928BC" w14:textId="30C06B21" w:rsidR="001B4A44" w:rsidRDefault="00E44840">
            <w:pPr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Analyzed product similarity and complement via </w:t>
            </w:r>
            <w:r>
              <w:rPr>
                <w:rFonts w:ascii="Times New Roman" w:hAnsi="Times New Roman" w:hint="eastAsia"/>
                <w:sz w:val="20"/>
                <w:szCs w:val="20"/>
              </w:rPr>
              <w:t>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atent Dirichlet Allocation </w:t>
            </w:r>
            <w:r w:rsidR="00474EE2">
              <w:rPr>
                <w:rFonts w:ascii="Times New Roman" w:hAnsi="Times New Roman"/>
                <w:sz w:val="20"/>
                <w:szCs w:val="20"/>
              </w:rPr>
              <w:t>M</w:t>
            </w:r>
            <w:r>
              <w:rPr>
                <w:rFonts w:ascii="Times New Roman" w:hAnsi="Times New Roman"/>
                <w:sz w:val="20"/>
                <w:szCs w:val="20"/>
              </w:rPr>
              <w:t>odel based on the products category tree and the text feature of products.</w:t>
            </w:r>
          </w:p>
          <w:p w14:paraId="198928BD" w14:textId="77777777" w:rsidR="001B4A44" w:rsidRDefault="00E44840">
            <w:pPr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iscovered potential product bundles based on product similarity, complement and key performance indicators(KPIs) such as product </w:t>
            </w:r>
            <w:r>
              <w:rPr>
                <w:rFonts w:ascii="Times New Roman" w:hAnsi="Times New Roman" w:hint="eastAsia"/>
                <w:sz w:val="20"/>
                <w:szCs w:val="20"/>
              </w:rPr>
              <w:t>p</w:t>
            </w:r>
            <w:r>
              <w:rPr>
                <w:rFonts w:ascii="Times New Roman" w:hAnsi="Times New Roman"/>
                <w:sz w:val="20"/>
                <w:szCs w:val="20"/>
              </w:rPr>
              <w:t>rofit, velocity, acceleration, and exposure.</w:t>
            </w:r>
          </w:p>
          <w:p w14:paraId="198928BE" w14:textId="77777777" w:rsidR="001B4A44" w:rsidRDefault="00E44840">
            <w:pPr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Developed product bundle recommendation via </w:t>
            </w:r>
            <w:r>
              <w:rPr>
                <w:rFonts w:ascii="Times New Roman" w:hAnsi="Times New Roman" w:hint="eastAsia"/>
                <w:sz w:val="20"/>
                <w:szCs w:val="20"/>
              </w:rPr>
              <w:t>Collaborative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Filtering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Algorithm based on short-term customer interests.</w:t>
            </w:r>
          </w:p>
          <w:p w14:paraId="198928BF" w14:textId="128DC470" w:rsidR="001B4A44" w:rsidRDefault="00E44840">
            <w:pPr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Generated dynamic product bundles and recommend</w:t>
            </w:r>
            <w:r>
              <w:rPr>
                <w:rFonts w:ascii="Times New Roman" w:hAnsi="Times New Roman" w:hint="eastAsia"/>
                <w:sz w:val="20"/>
                <w:szCs w:val="20"/>
              </w:rPr>
              <w:t>ed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product item</w:t>
            </w:r>
            <w:r w:rsidR="007C28B5">
              <w:rPr>
                <w:rFonts w:ascii="Times New Roman" w:hAnsi="Times New Roman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66985">
              <w:rPr>
                <w:rFonts w:ascii="Times New Roman" w:hAnsi="Times New Roman"/>
                <w:sz w:val="20"/>
                <w:szCs w:val="20"/>
              </w:rPr>
              <w:t xml:space="preserve">for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customers using Deep Reinforcement Learning Algorithms to reach the balance between </w:t>
            </w:r>
            <w:r w:rsidR="007072CA">
              <w:rPr>
                <w:rFonts w:ascii="Times New Roman" w:hAnsi="Times New Roman"/>
                <w:sz w:val="20"/>
                <w:szCs w:val="20"/>
              </w:rPr>
              <w:t xml:space="preserve">gaining </w:t>
            </w:r>
            <w:r>
              <w:rPr>
                <w:rFonts w:ascii="Times New Roman" w:hAnsi="Times New Roman"/>
                <w:sz w:val="20"/>
                <w:szCs w:val="20"/>
              </w:rPr>
              <w:t>product profit</w:t>
            </w:r>
            <w:r w:rsidR="007072CA">
              <w:rPr>
                <w:rFonts w:ascii="Times New Roman" w:hAnsi="Times New Roman"/>
                <w:sz w:val="20"/>
                <w:szCs w:val="20"/>
              </w:rPr>
              <w:t xml:space="preserve"> for mer</w:t>
            </w:r>
            <w:r w:rsidR="00331AA9">
              <w:rPr>
                <w:rFonts w:ascii="Times New Roman" w:hAnsi="Times New Roman"/>
                <w:sz w:val="20"/>
                <w:szCs w:val="20"/>
              </w:rPr>
              <w:t>chant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and fulfillment of customer interests based on product features and short-term customers’ behavior data.</w:t>
            </w:r>
          </w:p>
        </w:tc>
      </w:tr>
      <w:tr w:rsidR="001B4A44" w14:paraId="198928C3" w14:textId="77777777">
        <w:trPr>
          <w:trHeight w:val="239"/>
          <w:jc w:val="center"/>
        </w:trPr>
        <w:tc>
          <w:tcPr>
            <w:tcW w:w="8755" w:type="dxa"/>
            <w:gridSpan w:val="2"/>
            <w:tcBorders>
              <w:top w:val="nil"/>
            </w:tcBorders>
          </w:tcPr>
          <w:p w14:paraId="198928C1" w14:textId="10FA7248" w:rsidR="001B4A44" w:rsidRDefault="00E44840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SAP Engagement Center on Cloud Infrastructure</w:t>
            </w:r>
            <w:r w:rsidR="00143398">
              <w:rPr>
                <w:rFonts w:ascii="Times New Roman" w:hAnsi="Times New Roman"/>
                <w:b/>
                <w:bCs/>
                <w:sz w:val="20"/>
                <w:szCs w:val="20"/>
              </w:rPr>
              <w:t>, SAP Labs</w:t>
            </w:r>
          </w:p>
        </w:tc>
        <w:tc>
          <w:tcPr>
            <w:tcW w:w="1927" w:type="dxa"/>
            <w:tcBorders>
              <w:top w:val="nil"/>
            </w:tcBorders>
          </w:tcPr>
          <w:p w14:paraId="198928C2" w14:textId="77777777" w:rsidR="001B4A44" w:rsidRDefault="00E44840">
            <w:pPr>
              <w:wordWrap w:val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2015.04-2017.06</w:t>
            </w:r>
          </w:p>
        </w:tc>
      </w:tr>
      <w:tr w:rsidR="001B4A44" w14:paraId="198928C6" w14:textId="77777777">
        <w:trPr>
          <w:trHeight w:val="239"/>
          <w:jc w:val="center"/>
        </w:trPr>
        <w:tc>
          <w:tcPr>
            <w:tcW w:w="8755" w:type="dxa"/>
            <w:gridSpan w:val="2"/>
            <w:tcBorders>
              <w:top w:val="nil"/>
            </w:tcBorders>
          </w:tcPr>
          <w:p w14:paraId="198928C4" w14:textId="77777777" w:rsidR="001B4A44" w:rsidRDefault="00E44840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Chief Algorithm Engineer and Architect</w:t>
            </w:r>
          </w:p>
        </w:tc>
        <w:tc>
          <w:tcPr>
            <w:tcW w:w="1927" w:type="dxa"/>
            <w:tcBorders>
              <w:top w:val="nil"/>
            </w:tcBorders>
          </w:tcPr>
          <w:p w14:paraId="198928C5" w14:textId="77777777" w:rsidR="001B4A44" w:rsidRDefault="001B4A44">
            <w:pPr>
              <w:wordWrap w:val="0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B4A44" w14:paraId="198928C9" w14:textId="77777777">
        <w:trPr>
          <w:trHeight w:val="239"/>
          <w:jc w:val="center"/>
        </w:trPr>
        <w:tc>
          <w:tcPr>
            <w:tcW w:w="10682" w:type="dxa"/>
            <w:gridSpan w:val="3"/>
            <w:tcBorders>
              <w:top w:val="nil"/>
            </w:tcBorders>
          </w:tcPr>
          <w:p w14:paraId="198928C7" w14:textId="1989E25C" w:rsidR="001B4A44" w:rsidRDefault="00E44840">
            <w:pPr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Conducted service exception discovery </w:t>
            </w:r>
            <w:r w:rsidR="00692A4E">
              <w:rPr>
                <w:rFonts w:ascii="Times New Roman" w:hAnsi="Times New Roman"/>
                <w:sz w:val="20"/>
                <w:szCs w:val="20"/>
              </w:rPr>
              <w:t xml:space="preserve">model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based on Multivariate Gaussian </w:t>
            </w:r>
            <w:r w:rsidR="00B86E67">
              <w:rPr>
                <w:rFonts w:ascii="Times New Roman" w:hAnsi="Times New Roman"/>
                <w:sz w:val="20"/>
                <w:szCs w:val="20"/>
              </w:rPr>
              <w:t xml:space="preserve">distribution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and </w:t>
            </w:r>
            <w:r w:rsidR="00951A96">
              <w:rPr>
                <w:rFonts w:ascii="Times New Roman" w:hAnsi="Times New Roman"/>
                <w:sz w:val="20"/>
                <w:szCs w:val="20"/>
              </w:rPr>
              <w:t xml:space="preserve">analyzed </w:t>
            </w:r>
            <w:r>
              <w:rPr>
                <w:rFonts w:ascii="Times New Roman" w:hAnsi="Times New Roman"/>
                <w:sz w:val="20"/>
                <w:szCs w:val="20"/>
              </w:rPr>
              <w:t>efficiency</w:t>
            </w:r>
            <w:r w:rsidR="00580BF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of exception handling</w:t>
            </w:r>
            <w:r w:rsidR="00486047">
              <w:rPr>
                <w:rFonts w:ascii="Times New Roman" w:hAnsi="Times New Roman"/>
                <w:sz w:val="20"/>
                <w:szCs w:val="20"/>
              </w:rPr>
              <w:t xml:space="preserve"> in</w:t>
            </w:r>
            <w:r w:rsidR="00BC07EE">
              <w:rPr>
                <w:rFonts w:ascii="Times New Roman" w:hAnsi="Times New Roman"/>
                <w:sz w:val="20"/>
                <w:szCs w:val="20"/>
              </w:rPr>
              <w:t xml:space="preserve"> the</w:t>
            </w:r>
            <w:r w:rsidR="00486047">
              <w:rPr>
                <w:rFonts w:ascii="Times New Roman" w:hAnsi="Times New Roman"/>
                <w:sz w:val="20"/>
                <w:szCs w:val="20"/>
              </w:rPr>
              <w:t xml:space="preserve"> system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198928C8" w14:textId="77777777" w:rsidR="001B4A44" w:rsidRDefault="00E44840">
            <w:pPr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Analyzed system bottleneck and optimized the service based on payload statistics and services’ dependency relationship.</w:t>
            </w:r>
          </w:p>
        </w:tc>
      </w:tr>
      <w:tr w:rsidR="001B4A44" w14:paraId="198928CC" w14:textId="77777777">
        <w:trPr>
          <w:trHeight w:val="239"/>
          <w:jc w:val="center"/>
        </w:trPr>
        <w:tc>
          <w:tcPr>
            <w:tcW w:w="8755" w:type="dxa"/>
            <w:gridSpan w:val="2"/>
            <w:tcBorders>
              <w:top w:val="nil"/>
            </w:tcBorders>
          </w:tcPr>
          <w:p w14:paraId="198928CA" w14:textId="29EFA7B4" w:rsidR="001B4A44" w:rsidRDefault="00E44840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lastRenderedPageBreak/>
              <w:t>Big data application and algorithm optimization in SAP Nanjing Innovation Center</w:t>
            </w:r>
            <w:r w:rsidR="00143398">
              <w:rPr>
                <w:rFonts w:ascii="Times New Roman" w:hAnsi="Times New Roman"/>
                <w:b/>
                <w:bCs/>
                <w:sz w:val="20"/>
                <w:szCs w:val="20"/>
              </w:rPr>
              <w:t>, SAP Labs</w:t>
            </w:r>
          </w:p>
        </w:tc>
        <w:tc>
          <w:tcPr>
            <w:tcW w:w="1927" w:type="dxa"/>
            <w:tcBorders>
              <w:top w:val="nil"/>
            </w:tcBorders>
          </w:tcPr>
          <w:p w14:paraId="198928CB" w14:textId="77777777" w:rsidR="001B4A44" w:rsidRDefault="00E44840">
            <w:pPr>
              <w:wordWrap w:val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2011.04-2015.03</w:t>
            </w:r>
          </w:p>
        </w:tc>
      </w:tr>
      <w:tr w:rsidR="001B4A44" w14:paraId="198928CF" w14:textId="77777777">
        <w:trPr>
          <w:trHeight w:val="239"/>
          <w:jc w:val="center"/>
        </w:trPr>
        <w:tc>
          <w:tcPr>
            <w:tcW w:w="8755" w:type="dxa"/>
            <w:gridSpan w:val="2"/>
            <w:tcBorders>
              <w:top w:val="nil"/>
            </w:tcBorders>
          </w:tcPr>
          <w:p w14:paraId="198928CD" w14:textId="77777777" w:rsidR="001B4A44" w:rsidRDefault="00E44840">
            <w:pPr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>Chief Algorithm Engineer and Architect</w:t>
            </w:r>
          </w:p>
        </w:tc>
        <w:tc>
          <w:tcPr>
            <w:tcW w:w="1927" w:type="dxa"/>
            <w:tcBorders>
              <w:top w:val="nil"/>
            </w:tcBorders>
          </w:tcPr>
          <w:p w14:paraId="198928CE" w14:textId="77777777" w:rsidR="001B4A44" w:rsidRDefault="001B4A44">
            <w:pPr>
              <w:wordWrap w:val="0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B4A44" w14:paraId="198928D4" w14:textId="77777777">
        <w:trPr>
          <w:trHeight w:val="239"/>
          <w:jc w:val="center"/>
        </w:trPr>
        <w:tc>
          <w:tcPr>
            <w:tcW w:w="10682" w:type="dxa"/>
            <w:gridSpan w:val="3"/>
            <w:tcBorders>
              <w:top w:val="nil"/>
            </w:tcBorders>
          </w:tcPr>
          <w:p w14:paraId="198928D0" w14:textId="276CCBD7" w:rsidR="001B4A44" w:rsidRDefault="00E44840">
            <w:pPr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ptimized the 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CONOP </w:t>
            </w:r>
            <w:r>
              <w:rPr>
                <w:rFonts w:ascii="Times New Roman" w:hAnsi="Times New Roman"/>
                <w:sz w:val="20"/>
                <w:szCs w:val="20"/>
              </w:rPr>
              <w:t>Progra</w:t>
            </w:r>
            <w:r w:rsidR="00A83DFB">
              <w:rPr>
                <w:rFonts w:ascii="Times New Roman" w:hAnsi="Times New Roman"/>
                <w:sz w:val="20"/>
                <w:szCs w:val="20"/>
              </w:rPr>
              <w:t>m</w:t>
            </w:r>
            <w:r w:rsidR="00D24458">
              <w:rPr>
                <w:rStyle w:val="FootnoteReference"/>
                <w:rFonts w:ascii="Times New Roman" w:hAnsi="Times New Roman"/>
                <w:sz w:val="20"/>
                <w:szCs w:val="20"/>
              </w:rPr>
              <w:footnoteReference w:id="2"/>
            </w:r>
            <w:r>
              <w:rPr>
                <w:rFonts w:ascii="Times New Roman" w:hAnsi="Times New Roman"/>
                <w:sz w:val="20"/>
                <w:szCs w:val="20"/>
              </w:rPr>
              <w:t xml:space="preserve"> based on Simulated Annealing Algorithm used to determine relative time scale of fossil records, and </w:t>
            </w:r>
            <w:r w:rsidR="00CE737F">
              <w:rPr>
                <w:rFonts w:ascii="Times New Roman" w:hAnsi="Times New Roman"/>
                <w:sz w:val="20"/>
                <w:szCs w:val="20"/>
              </w:rPr>
              <w:t xml:space="preserve">gave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a parallelization proposal based on Monte Carlo sampling: </w:t>
            </w:r>
            <w:r w:rsidR="00535F88">
              <w:rPr>
                <w:rFonts w:ascii="Times New Roman" w:hAnsi="Times New Roman"/>
                <w:sz w:val="20"/>
                <w:szCs w:val="20"/>
              </w:rPr>
              <w:t xml:space="preserve">a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co-innovation </w:t>
            </w:r>
            <w:r w:rsidR="00535F88">
              <w:rPr>
                <w:rFonts w:ascii="Times New Roman" w:hAnsi="Times New Roman"/>
                <w:sz w:val="20"/>
                <w:szCs w:val="20"/>
              </w:rPr>
              <w:t xml:space="preserve">project </w:t>
            </w:r>
            <w:r w:rsidR="001771BF">
              <w:rPr>
                <w:rFonts w:ascii="Times New Roman" w:hAnsi="Times New Roman"/>
                <w:sz w:val="20"/>
                <w:szCs w:val="20"/>
              </w:rPr>
              <w:t xml:space="preserve">with </w:t>
            </w:r>
            <w:r>
              <w:rPr>
                <w:rFonts w:ascii="Times New Roman" w:hAnsi="Times New Roman"/>
                <w:sz w:val="20"/>
                <w:szCs w:val="20"/>
              </w:rPr>
              <w:t>Nanjing Institute of Geology and Paleontology</w:t>
            </w:r>
            <w:r w:rsidR="005A5462">
              <w:rPr>
                <w:rStyle w:val="FootnoteReference"/>
                <w:rFonts w:ascii="Times New Roman" w:hAnsi="Times New Roman"/>
                <w:sz w:val="20"/>
                <w:szCs w:val="20"/>
              </w:rPr>
              <w:footnoteReference w:id="3"/>
            </w:r>
          </w:p>
          <w:p w14:paraId="198928D1" w14:textId="4D3ACEF2" w:rsidR="001B4A44" w:rsidRDefault="00E44840">
            <w:pPr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Designed the </w:t>
            </w:r>
            <w:r>
              <w:rPr>
                <w:rFonts w:ascii="Times New Roman" w:hAnsi="Times New Roman" w:hint="eastAsia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>anjing Smart Traffic Platform and led functionality implementation</w:t>
            </w:r>
            <w:r w:rsidR="00192643">
              <w:rPr>
                <w:rFonts w:ascii="Times New Roman" w:hAnsi="Times New Roman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including Origin-Destination analysis, city </w:t>
            </w:r>
            <w:r w:rsidR="0078393B">
              <w:rPr>
                <w:rFonts w:ascii="Times New Roman" w:hAnsi="Times New Roman" w:hint="eastAsia"/>
                <w:sz w:val="20"/>
                <w:szCs w:val="20"/>
              </w:rPr>
              <w:t>congestion</w:t>
            </w:r>
            <w:r w:rsidR="0078393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analysis,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dynamic traffic zone extraction, </w:t>
            </w:r>
            <w:r>
              <w:rPr>
                <w:rFonts w:ascii="Times New Roman" w:hAnsi="Times New Roman" w:hint="eastAsia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hort-term </w:t>
            </w:r>
            <w:r w:rsidR="0078393B">
              <w:rPr>
                <w:rFonts w:ascii="Times New Roman" w:hAnsi="Times New Roman" w:hint="eastAsia"/>
                <w:sz w:val="20"/>
                <w:szCs w:val="20"/>
              </w:rPr>
              <w:t>congestion</w:t>
            </w:r>
            <w:r w:rsidR="0078393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prediction, fake vehicle plate number discovery and </w:t>
            </w:r>
            <w:r w:rsidR="007E6E7A">
              <w:rPr>
                <w:rFonts w:ascii="Times New Roman" w:hAnsi="Times New Roman"/>
                <w:sz w:val="20"/>
                <w:szCs w:val="20"/>
              </w:rPr>
              <w:t xml:space="preserve">prediction of missing </w:t>
            </w:r>
            <w:r w:rsidR="007C22C7">
              <w:rPr>
                <w:rFonts w:ascii="Times New Roman" w:hAnsi="Times New Roman"/>
                <w:sz w:val="20"/>
                <w:szCs w:val="20"/>
              </w:rPr>
              <w:t xml:space="preserve">digitals of </w:t>
            </w:r>
            <w:r w:rsidR="000B7F82">
              <w:rPr>
                <w:rFonts w:ascii="Times New Roman" w:hAnsi="Times New Roman"/>
                <w:sz w:val="20"/>
                <w:szCs w:val="20"/>
              </w:rPr>
              <w:t xml:space="preserve">vehicle </w:t>
            </w:r>
            <w:r>
              <w:rPr>
                <w:rFonts w:ascii="Times New Roman" w:hAnsi="Times New Roman" w:hint="eastAsia"/>
                <w:sz w:val="20"/>
                <w:szCs w:val="20"/>
              </w:rPr>
              <w:t>p</w:t>
            </w:r>
            <w:r>
              <w:rPr>
                <w:rFonts w:ascii="Times New Roman" w:hAnsi="Times New Roman"/>
                <w:sz w:val="20"/>
                <w:szCs w:val="20"/>
              </w:rPr>
              <w:t>late</w:t>
            </w:r>
            <w:r w:rsidR="000B7F82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198928D2" w14:textId="06FB347E" w:rsidR="001B4A44" w:rsidRDefault="00E44840">
            <w:pPr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Analyzed public opinion</w:t>
            </w:r>
            <w:r w:rsidR="004E61B3">
              <w:rPr>
                <w:rFonts w:ascii="Times New Roman" w:hAnsi="Times New Roman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for Nanjing 12345 hotline by leveraging multi-class classification algorithms: Multilabel K</w:t>
            </w:r>
            <w:r w:rsidR="000B1128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</w:rPr>
              <w:t>Nearest Neighbors Algorithm based on label entropy, Euclidean distance and TF-RDF measures, Bayesian classification algorithm with add-on smoothing, Multilabel classification based on Support Vector Machines(SVM)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；</w:t>
            </w:r>
            <w:r w:rsidR="00CF45E8">
              <w:rPr>
                <w:rFonts w:ascii="Times New Roman" w:hAnsi="Times New Roman" w:hint="eastAsia"/>
                <w:sz w:val="20"/>
                <w:szCs w:val="20"/>
              </w:rPr>
              <w:t>e</w:t>
            </w:r>
            <w:r w:rsidR="00CF45E8">
              <w:rPr>
                <w:rFonts w:ascii="Times New Roman" w:hAnsi="Times New Roman"/>
                <w:sz w:val="20"/>
                <w:szCs w:val="20"/>
              </w:rPr>
              <w:t>xtracted critical public security events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based on dependency parsing and </w:t>
            </w:r>
            <w:r w:rsidR="00C45282">
              <w:rPr>
                <w:rFonts w:ascii="Times New Roman" w:hAnsi="Times New Roman"/>
                <w:sz w:val="20"/>
                <w:szCs w:val="20"/>
              </w:rPr>
              <w:t xml:space="preserve">finished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temporal relationship analysis for </w:t>
            </w:r>
            <w:r w:rsidR="00CF65AE">
              <w:rPr>
                <w:rFonts w:ascii="Times New Roman" w:hAnsi="Times New Roman"/>
                <w:sz w:val="20"/>
                <w:szCs w:val="20"/>
              </w:rPr>
              <w:t xml:space="preserve">those events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based on </w:t>
            </w:r>
            <w:r w:rsidR="004D16F7">
              <w:rPr>
                <w:rFonts w:ascii="Times New Roman" w:hAnsi="Times New Roman"/>
                <w:sz w:val="20"/>
                <w:szCs w:val="20"/>
              </w:rPr>
              <w:t xml:space="preserve">key </w:t>
            </w:r>
            <w:r>
              <w:rPr>
                <w:rFonts w:ascii="Times New Roman" w:hAnsi="Times New Roman"/>
                <w:sz w:val="20"/>
                <w:szCs w:val="20"/>
              </w:rPr>
              <w:t>rules.</w:t>
            </w:r>
          </w:p>
          <w:p w14:paraId="198928D3" w14:textId="3CE8F6E8" w:rsidR="001B4A44" w:rsidRDefault="00E44840">
            <w:pPr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Analyzed clues for key groups with public security concerns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  <w:r w:rsidR="00381EBF">
              <w:rPr>
                <w:rFonts w:ascii="Times New Roman" w:hAnsi="Times New Roman"/>
                <w:sz w:val="20"/>
                <w:szCs w:val="20"/>
              </w:rPr>
              <w:t>reason out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event transition possibilit</w:t>
            </w:r>
            <w:r w:rsidR="004C1A49">
              <w:rPr>
                <w:rFonts w:ascii="Times New Roman" w:hAnsi="Times New Roman"/>
                <w:sz w:val="20"/>
                <w:szCs w:val="20"/>
              </w:rPr>
              <w:t>ies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based on </w:t>
            </w:r>
            <w:r>
              <w:rPr>
                <w:rFonts w:ascii="Times New Roman" w:hAnsi="Times New Roman" w:hint="eastAsia"/>
                <w:sz w:val="20"/>
                <w:szCs w:val="20"/>
              </w:rPr>
              <w:t>Floyd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hint="eastAsia"/>
                <w:sz w:val="20"/>
                <w:szCs w:val="20"/>
              </w:rPr>
              <w:t>Warshall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algorithm and critical paths extraction in graph</w:t>
            </w:r>
          </w:p>
        </w:tc>
      </w:tr>
      <w:tr w:rsidR="001B4A44" w14:paraId="198928D7" w14:textId="77777777">
        <w:trPr>
          <w:trHeight w:val="239"/>
          <w:jc w:val="center"/>
        </w:trPr>
        <w:tc>
          <w:tcPr>
            <w:tcW w:w="8755" w:type="dxa"/>
            <w:gridSpan w:val="2"/>
            <w:tcBorders>
              <w:top w:val="nil"/>
            </w:tcBorders>
          </w:tcPr>
          <w:p w14:paraId="198928D5" w14:textId="51D0E318" w:rsidR="001B4A44" w:rsidRDefault="00E44840">
            <w:pPr>
              <w:rPr>
                <w:rFonts w:ascii="Times New Roman" w:hAnsi="Times New Roman"/>
                <w:b/>
                <w:sz w:val="20"/>
                <w:szCs w:val="20"/>
              </w:rPr>
            </w:pPr>
            <w:bookmarkStart w:id="6" w:name="_Hlk26282228"/>
            <w:r>
              <w:rPr>
                <w:rFonts w:ascii="Times New Roman" w:hAnsi="Times New Roman"/>
                <w:b/>
                <w:sz w:val="20"/>
                <w:szCs w:val="20"/>
              </w:rPr>
              <w:t>Platform development and partner toolkit development for SAP Business ByDesign</w:t>
            </w:r>
            <w:r w:rsidR="00143398">
              <w:rPr>
                <w:rFonts w:ascii="Times New Roman" w:hAnsi="Times New Roman"/>
                <w:b/>
                <w:bCs/>
                <w:sz w:val="20"/>
                <w:szCs w:val="20"/>
              </w:rPr>
              <w:t>, SAP Labs</w:t>
            </w:r>
          </w:p>
        </w:tc>
        <w:tc>
          <w:tcPr>
            <w:tcW w:w="1927" w:type="dxa"/>
            <w:tcBorders>
              <w:top w:val="nil"/>
            </w:tcBorders>
          </w:tcPr>
          <w:p w14:paraId="198928D6" w14:textId="77777777" w:rsidR="001B4A44" w:rsidRDefault="00E44840">
            <w:pPr>
              <w:wordWrap w:val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2007.05-2011.03</w:t>
            </w:r>
          </w:p>
        </w:tc>
      </w:tr>
      <w:tr w:rsidR="001B4A44" w14:paraId="198928DA" w14:textId="77777777">
        <w:trPr>
          <w:trHeight w:val="239"/>
          <w:jc w:val="center"/>
        </w:trPr>
        <w:tc>
          <w:tcPr>
            <w:tcW w:w="8755" w:type="dxa"/>
            <w:gridSpan w:val="2"/>
          </w:tcPr>
          <w:p w14:paraId="198928D8" w14:textId="77777777" w:rsidR="001B4A44" w:rsidRDefault="00E44840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Algorithm and Application Developer</w:t>
            </w:r>
          </w:p>
        </w:tc>
        <w:tc>
          <w:tcPr>
            <w:tcW w:w="1927" w:type="dxa"/>
          </w:tcPr>
          <w:p w14:paraId="198928D9" w14:textId="77777777" w:rsidR="001B4A44" w:rsidRDefault="001B4A44">
            <w:pPr>
              <w:wordWrap w:val="0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  <w:bookmarkEnd w:id="6"/>
      <w:tr w:rsidR="001B4A44" w14:paraId="198928E0" w14:textId="77777777">
        <w:trPr>
          <w:trHeight w:val="653"/>
          <w:jc w:val="center"/>
        </w:trPr>
        <w:tc>
          <w:tcPr>
            <w:tcW w:w="10682" w:type="dxa"/>
            <w:gridSpan w:val="3"/>
            <w:tcBorders>
              <w:bottom w:val="nil"/>
            </w:tcBorders>
          </w:tcPr>
          <w:p w14:paraId="198928DB" w14:textId="77777777" w:rsidR="001B4A44" w:rsidRDefault="00E44840">
            <w:pPr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Implemented element validation of binding between XML PDF template and data entities.</w:t>
            </w:r>
          </w:p>
          <w:p w14:paraId="198928DC" w14:textId="77777777" w:rsidR="001B4A44" w:rsidRDefault="00E44840">
            <w:pPr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Design and implement dynamic bird-view for visualization of graphic relationship among business entities.</w:t>
            </w:r>
          </w:p>
          <w:p w14:paraId="198928DD" w14:textId="69390D55" w:rsidR="001B4A44" w:rsidRDefault="00E44840">
            <w:pPr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D</w:t>
            </w:r>
            <w:r>
              <w:rPr>
                <w:rFonts w:ascii="Times New Roman" w:hAnsi="Times New Roman"/>
                <w:sz w:val="20"/>
                <w:szCs w:val="20"/>
              </w:rPr>
              <w:t>esigned and developed Business Object Description Language (BODL) and Advanced Business Scripting Language (ABSL) based on ANTLR, and integrated those two languages in</w:t>
            </w:r>
            <w:r w:rsidR="00573565">
              <w:rPr>
                <w:rFonts w:ascii="Times New Roman" w:hAnsi="Times New Roman"/>
                <w:sz w:val="20"/>
                <w:szCs w:val="20"/>
              </w:rPr>
              <w:t>to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Eclipse and Visual Studio</w:t>
            </w:r>
            <w:r w:rsidR="0014136C">
              <w:rPr>
                <w:rFonts w:ascii="Times New Roman" w:hAnsi="Times New Roman"/>
                <w:sz w:val="20"/>
                <w:szCs w:val="20"/>
              </w:rPr>
              <w:t xml:space="preserve"> plugins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D6E2F">
              <w:rPr>
                <w:rFonts w:ascii="Times New Roman" w:hAnsi="Times New Roman"/>
                <w:sz w:val="20"/>
                <w:szCs w:val="20"/>
              </w:rPr>
              <w:t>for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SAP Partner Development Infrastructure(PDI) tool.</w:t>
            </w:r>
          </w:p>
          <w:p w14:paraId="198928DE" w14:textId="0B9D3112" w:rsidR="001B4A44" w:rsidRDefault="00E44840">
            <w:pPr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ntegrated Visual Studio plugins and visual editor of User Interface (UI) </w:t>
            </w:r>
            <w:r w:rsidR="00557B07">
              <w:rPr>
                <w:rFonts w:ascii="Times New Roman" w:hAnsi="Times New Roman"/>
                <w:sz w:val="20"/>
                <w:szCs w:val="20"/>
              </w:rPr>
              <w:t xml:space="preserve">by </w:t>
            </w:r>
            <w:r w:rsidR="00FB5692">
              <w:rPr>
                <w:rFonts w:ascii="Times New Roman" w:hAnsi="Times New Roman"/>
                <w:sz w:val="20"/>
                <w:szCs w:val="20"/>
              </w:rPr>
              <w:t>a</w:t>
            </w:r>
            <w:r w:rsidR="00557B07">
              <w:rPr>
                <w:rFonts w:ascii="Times New Roman" w:hAnsi="Times New Roman"/>
                <w:sz w:val="20"/>
                <w:szCs w:val="20"/>
              </w:rPr>
              <w:t xml:space="preserve">n across-AppDomain communication framework that also guarantee the process security via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.Net </w:t>
            </w:r>
            <w:r>
              <w:rPr>
                <w:rFonts w:ascii="Times New Roman" w:hAnsi="Times New Roman" w:hint="eastAsia"/>
                <w:sz w:val="20"/>
                <w:szCs w:val="20"/>
              </w:rPr>
              <w:t>AppDomain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isolation</w:t>
            </w:r>
          </w:p>
          <w:p w14:paraId="198928DF" w14:textId="77777777" w:rsidR="001B4A44" w:rsidRDefault="001B4A4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B4A44" w14:paraId="198928E2" w14:textId="77777777">
        <w:trPr>
          <w:trHeight w:val="94"/>
          <w:jc w:val="center"/>
        </w:trPr>
        <w:tc>
          <w:tcPr>
            <w:tcW w:w="10682" w:type="dxa"/>
            <w:gridSpan w:val="3"/>
            <w:tcBorders>
              <w:top w:val="nil"/>
            </w:tcBorders>
          </w:tcPr>
          <w:p w14:paraId="198928E1" w14:textId="77777777" w:rsidR="001B4A44" w:rsidRDefault="00E4484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sz w:val="20"/>
                <w:szCs w:val="20"/>
              </w:rPr>
              <w:t>H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ONOR &amp; CERTIFICATES</w:t>
            </w:r>
          </w:p>
        </w:tc>
      </w:tr>
      <w:tr w:rsidR="001B4A44" w14:paraId="198928ED" w14:textId="77777777">
        <w:trPr>
          <w:trHeight w:val="2006"/>
          <w:jc w:val="center"/>
        </w:trPr>
        <w:tc>
          <w:tcPr>
            <w:tcW w:w="10682" w:type="dxa"/>
            <w:gridSpan w:val="3"/>
            <w:tcBorders>
              <w:top w:val="single" w:sz="4" w:space="0" w:color="auto"/>
            </w:tcBorders>
          </w:tcPr>
          <w:p w14:paraId="198928E3" w14:textId="34E13EDD" w:rsidR="001B4A44" w:rsidRDefault="00E44840">
            <w:pPr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 xml:space="preserve">2003 </w:t>
            </w:r>
            <w:r>
              <w:rPr>
                <w:rFonts w:ascii="Times New Roman" w:hAnsi="Times New Roman"/>
                <w:sz w:val="20"/>
                <w:szCs w:val="20"/>
              </w:rPr>
              <w:t>Microsoft Innovation Cup</w:t>
            </w:r>
            <w:r w:rsidR="003B31F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="003B31F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SALT, The school team</w:t>
            </w:r>
            <w:r>
              <w:rPr>
                <w:rFonts w:ascii="Times New Roman" w:hAnsi="Times New Roman" w:hint="eastAsia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2th place of Mainland China, Touronline(virtual tour online)</w:t>
            </w:r>
          </w:p>
          <w:p w14:paraId="198928E4" w14:textId="77777777" w:rsidR="001B4A44" w:rsidRDefault="00E44840">
            <w:pPr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2010 SAP E</w:t>
            </w:r>
            <w:r>
              <w:rPr>
                <w:rFonts w:ascii="Times New Roman" w:hAnsi="Times New Roman"/>
                <w:sz w:val="20"/>
                <w:szCs w:val="20"/>
              </w:rPr>
              <w:t>xcellent Employee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/>
                <w:sz w:val="20"/>
                <w:szCs w:val="20"/>
              </w:rPr>
              <w:t>2012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SAP High Potential Employee</w:t>
            </w:r>
          </w:p>
          <w:p w14:paraId="198928E5" w14:textId="77777777" w:rsidR="001B4A44" w:rsidRDefault="00E44840">
            <w:pPr>
              <w:pStyle w:val="a"/>
              <w:numPr>
                <w:ilvl w:val="0"/>
                <w:numId w:val="1"/>
              </w:numPr>
              <w:jc w:val="both"/>
              <w:rPr>
                <w:rFonts w:eastAsia="SimSun" w:cs="Times New Roman"/>
                <w:sz w:val="20"/>
              </w:rPr>
            </w:pPr>
            <w:r>
              <w:rPr>
                <w:rFonts w:eastAsia="SimSun" w:cs="Times New Roman"/>
                <w:sz w:val="20"/>
              </w:rPr>
              <w:t>2013</w:t>
            </w:r>
            <w:r>
              <w:rPr>
                <w:rFonts w:eastAsia="SimSun" w:cs="Times New Roman" w:hint="eastAsia"/>
                <w:sz w:val="20"/>
              </w:rPr>
              <w:t xml:space="preserve"> </w:t>
            </w:r>
            <w:r>
              <w:rPr>
                <w:rFonts w:eastAsia="SimSun" w:cs="Times New Roman"/>
                <w:sz w:val="20"/>
              </w:rPr>
              <w:t>and 2014</w:t>
            </w:r>
            <w:r>
              <w:rPr>
                <w:rFonts w:eastAsia="SimSun" w:cs="Times New Roman" w:hint="eastAsia"/>
                <w:sz w:val="20"/>
              </w:rPr>
              <w:t xml:space="preserve"> </w:t>
            </w:r>
            <w:r>
              <w:rPr>
                <w:rFonts w:eastAsia="SimSun" w:cs="Times New Roman"/>
                <w:sz w:val="20"/>
              </w:rPr>
              <w:t xml:space="preserve">Team </w:t>
            </w:r>
            <w:r>
              <w:rPr>
                <w:rFonts w:eastAsia="SimSun" w:cs="Times New Roman" w:hint="eastAsia"/>
                <w:sz w:val="20"/>
              </w:rPr>
              <w:t>C</w:t>
            </w:r>
            <w:r>
              <w:rPr>
                <w:rFonts w:eastAsia="SimSun" w:cs="Times New Roman"/>
                <w:sz w:val="20"/>
              </w:rPr>
              <w:t xml:space="preserve">oach of Nanjing Innovation Center </w:t>
            </w:r>
            <w:r>
              <w:rPr>
                <w:rFonts w:eastAsia="SimSun" w:cs="Times New Roman" w:hint="eastAsia"/>
                <w:sz w:val="20"/>
              </w:rPr>
              <w:t>in</w:t>
            </w:r>
            <w:r>
              <w:rPr>
                <w:rFonts w:eastAsia="SimSun" w:cs="Times New Roman"/>
                <w:sz w:val="20"/>
              </w:rPr>
              <w:t xml:space="preserve"> SAP Innovation Competition</w:t>
            </w:r>
            <w:r>
              <w:rPr>
                <w:rFonts w:eastAsia="SimSun" w:cs="Times New Roman" w:hint="eastAsia"/>
                <w:sz w:val="20"/>
              </w:rPr>
              <w:t>,</w:t>
            </w:r>
            <w:r>
              <w:rPr>
                <w:rFonts w:eastAsia="SimSun" w:cs="Times New Roman"/>
                <w:sz w:val="20"/>
              </w:rPr>
              <w:t xml:space="preserve"> </w:t>
            </w:r>
            <w:r>
              <w:rPr>
                <w:rFonts w:eastAsia="SimSun" w:cs="Times New Roman" w:hint="eastAsia"/>
                <w:sz w:val="20"/>
              </w:rPr>
              <w:t>1</w:t>
            </w:r>
            <w:r>
              <w:rPr>
                <w:rFonts w:eastAsia="SimSun" w:cs="Times New Roman"/>
                <w:sz w:val="20"/>
                <w:vertAlign w:val="superscript"/>
              </w:rPr>
              <w:t>st</w:t>
            </w:r>
            <w:r>
              <w:rPr>
                <w:rFonts w:eastAsia="SimSun" w:cs="Times New Roman"/>
                <w:sz w:val="20"/>
              </w:rPr>
              <w:t xml:space="preserve"> place of </w:t>
            </w:r>
            <w:r>
              <w:rPr>
                <w:rFonts w:eastAsia="SimSun" w:cs="Times New Roman" w:hint="eastAsia"/>
                <w:sz w:val="20"/>
              </w:rPr>
              <w:t>China</w:t>
            </w:r>
            <w:r>
              <w:rPr>
                <w:rFonts w:eastAsia="SimSun" w:cs="Times New Roman"/>
                <w:sz w:val="20"/>
              </w:rPr>
              <w:t xml:space="preserve"> </w:t>
            </w:r>
            <w:r>
              <w:rPr>
                <w:rFonts w:eastAsia="SimSun" w:cs="Times New Roman" w:hint="eastAsia"/>
                <w:sz w:val="20"/>
              </w:rPr>
              <w:t>La</w:t>
            </w:r>
            <w:r>
              <w:rPr>
                <w:rFonts w:eastAsia="SimSun" w:cs="Times New Roman"/>
                <w:sz w:val="20"/>
              </w:rPr>
              <w:t>b</w:t>
            </w:r>
          </w:p>
          <w:p w14:paraId="198928E6" w14:textId="77777777" w:rsidR="001B4A44" w:rsidRDefault="00E44840">
            <w:pPr>
              <w:pStyle w:val="a"/>
              <w:numPr>
                <w:ilvl w:val="0"/>
                <w:numId w:val="1"/>
              </w:numPr>
              <w:jc w:val="both"/>
              <w:rPr>
                <w:rFonts w:eastAsia="SimSun" w:cs="Times New Roman"/>
                <w:sz w:val="20"/>
              </w:rPr>
            </w:pPr>
            <w:r>
              <w:rPr>
                <w:rFonts w:eastAsia="SimSun" w:cs="Times New Roman" w:hint="eastAsia"/>
                <w:sz w:val="20"/>
              </w:rPr>
              <w:t>T</w:t>
            </w:r>
            <w:r>
              <w:rPr>
                <w:rFonts w:eastAsia="SimSun" w:cs="Times New Roman"/>
                <w:sz w:val="20"/>
              </w:rPr>
              <w:t xml:space="preserve">ianchi </w:t>
            </w:r>
            <w:r>
              <w:rPr>
                <w:rFonts w:eastAsia="SimSun" w:cs="Times New Roman" w:hint="eastAsia"/>
                <w:sz w:val="20"/>
              </w:rPr>
              <w:t>CIMKM</w:t>
            </w:r>
            <w:r>
              <w:rPr>
                <w:rFonts w:eastAsia="SimSun" w:cs="Times New Roman"/>
                <w:sz w:val="20"/>
              </w:rPr>
              <w:t xml:space="preserve"> </w:t>
            </w:r>
            <w:r>
              <w:rPr>
                <w:rFonts w:eastAsia="SimSun" w:cs="Times New Roman" w:hint="eastAsia"/>
                <w:sz w:val="20"/>
              </w:rPr>
              <w:t>AnalytiCup</w:t>
            </w:r>
            <w:r>
              <w:rPr>
                <w:rFonts w:eastAsia="SimSun" w:cs="Times New Roman"/>
                <w:sz w:val="20"/>
              </w:rPr>
              <w:t xml:space="preserve"> 2018, Cross-lingual Short-text Matching of Question Pairs, 26/1027</w:t>
            </w:r>
          </w:p>
          <w:p w14:paraId="198928E7" w14:textId="476F37F3" w:rsidR="001B4A44" w:rsidRDefault="00E44840">
            <w:pPr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Coursera </w:t>
            </w:r>
            <w:hyperlink r:id="rId9" w:history="1">
              <w:r>
                <w:rPr>
                  <w:rStyle w:val="Hyperlink"/>
                  <w:rFonts w:ascii="Times New Roman" w:hAnsi="Times New Roman" w:hint="eastAsia"/>
                  <w:sz w:val="20"/>
                  <w:szCs w:val="20"/>
                </w:rPr>
                <w:t>Andrew Ng</w:t>
              </w:r>
            </w:hyperlink>
            <w:r>
              <w:rPr>
                <w:rFonts w:ascii="Times New Roman" w:hAnsi="Times New Roman"/>
                <w:sz w:val="20"/>
                <w:szCs w:val="20"/>
              </w:rPr>
              <w:t>’s Machine Learning Series(</w:t>
            </w:r>
            <w:r>
              <w:rPr>
                <w:rFonts w:ascii="Times New Roman" w:hAnsi="Times New Roman" w:hint="eastAsia"/>
                <w:sz w:val="20"/>
                <w:szCs w:val="20"/>
              </w:rPr>
              <w:t>w</w:t>
            </w:r>
            <w:r>
              <w:rPr>
                <w:rFonts w:ascii="Times New Roman" w:hAnsi="Times New Roman"/>
                <w:sz w:val="20"/>
                <w:szCs w:val="20"/>
              </w:rPr>
              <w:t>ith programming assignment)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efer to </w:t>
            </w:r>
            <w:hyperlink r:id="rId10" w:history="1">
              <w:r>
                <w:rPr>
                  <w:rStyle w:val="Hyperlink"/>
                  <w:rFonts w:ascii="Times New Roman" w:hAnsi="Times New Roman" w:hint="eastAsia"/>
                  <w:sz w:val="20"/>
                  <w:szCs w:val="20"/>
                </w:rPr>
                <w:t>certificate</w:t>
              </w:r>
            </w:hyperlink>
          </w:p>
          <w:p w14:paraId="198928E8" w14:textId="069AACBF" w:rsidR="001B4A44" w:rsidRDefault="00E44840">
            <w:pPr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Coursera </w:t>
            </w:r>
            <w:hyperlink r:id="rId11" w:history="1">
              <w:r>
                <w:rPr>
                  <w:rStyle w:val="Hyperlink"/>
                  <w:rFonts w:ascii="Times New Roman" w:hAnsi="Times New Roman" w:hint="eastAsia"/>
                  <w:sz w:val="20"/>
                  <w:szCs w:val="20"/>
                </w:rPr>
                <w:t>Andrew Ng</w:t>
              </w:r>
            </w:hyperlink>
            <w:r>
              <w:rPr>
                <w:rFonts w:ascii="Times New Roman" w:hAnsi="Times New Roman"/>
                <w:sz w:val="20"/>
                <w:szCs w:val="20"/>
              </w:rPr>
              <w:t>’s Deep Learning Series (</w:t>
            </w:r>
            <w:r>
              <w:rPr>
                <w:rFonts w:ascii="Times New Roman" w:hAnsi="Times New Roman" w:hint="eastAsia"/>
                <w:sz w:val="20"/>
                <w:szCs w:val="20"/>
              </w:rPr>
              <w:t>w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ith programming assignment), refer to </w:t>
            </w:r>
            <w:hyperlink r:id="rId12" w:history="1">
              <w:r>
                <w:rPr>
                  <w:rStyle w:val="Hyperlink"/>
                  <w:rFonts w:ascii="Times New Roman" w:hAnsi="Times New Roman" w:hint="eastAsia"/>
                  <w:sz w:val="20"/>
                  <w:szCs w:val="20"/>
                </w:rPr>
                <w:t>certificate</w:t>
              </w:r>
            </w:hyperlink>
          </w:p>
          <w:p w14:paraId="198928E9" w14:textId="21E6675C" w:rsidR="001B4A44" w:rsidRDefault="00E44840">
            <w:pPr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Coursera </w:t>
            </w:r>
            <w:hyperlink r:id="rId13" w:history="1">
              <w:r>
                <w:rPr>
                  <w:rStyle w:val="Hyperlink"/>
                  <w:rFonts w:ascii="Times New Roman" w:hAnsi="Times New Roman"/>
                  <w:sz w:val="20"/>
                  <w:szCs w:val="20"/>
                </w:rPr>
                <w:t>Daphne Koller</w:t>
              </w:r>
            </w:hyperlink>
            <w:r>
              <w:rPr>
                <w:rFonts w:ascii="Times New Roman" w:hAnsi="Times New Roman"/>
                <w:sz w:val="20"/>
                <w:szCs w:val="20"/>
              </w:rPr>
              <w:t>’s Probabilistic Graph Model 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>(with programming assignment)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efer to </w:t>
            </w:r>
            <w:hyperlink r:id="rId14" w:history="1">
              <w:r>
                <w:rPr>
                  <w:rStyle w:val="Hyperlink"/>
                  <w:rFonts w:ascii="Times New Roman" w:hAnsi="Times New Roman" w:hint="eastAsia"/>
                  <w:sz w:val="20"/>
                  <w:szCs w:val="20"/>
                </w:rPr>
                <w:t>certificate</w:t>
              </w:r>
            </w:hyperlink>
          </w:p>
          <w:p w14:paraId="198928EA" w14:textId="1F17EC05" w:rsidR="001B4A44" w:rsidRDefault="00E44840">
            <w:pPr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Coursera </w:t>
            </w:r>
            <w:hyperlink r:id="rId15" w:history="1">
              <w:r>
                <w:rPr>
                  <w:rStyle w:val="Hyperlink"/>
                  <w:rFonts w:ascii="Times New Roman" w:hAnsi="Times New Roman"/>
                  <w:sz w:val="20"/>
                  <w:szCs w:val="20"/>
                </w:rPr>
                <w:t>Geoffrey Hinton</w:t>
              </w:r>
            </w:hyperlink>
            <w:r>
              <w:rPr>
                <w:rFonts w:ascii="Times New Roman" w:hAnsi="Times New Roman"/>
                <w:sz w:val="20"/>
                <w:szCs w:val="20"/>
              </w:rPr>
              <w:t>’s Neural Networks for Machine Learning</w:t>
            </w:r>
            <w:r>
              <w:rPr>
                <w:rFonts w:ascii="Times New Roman" w:hAnsi="Times New Roman" w:hint="eastAsia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efer to </w:t>
            </w:r>
            <w:hyperlink r:id="rId16" w:history="1">
              <w:r>
                <w:rPr>
                  <w:rStyle w:val="Hyperlink"/>
                  <w:rFonts w:ascii="Times New Roman" w:hAnsi="Times New Roman" w:hint="eastAsia"/>
                  <w:sz w:val="20"/>
                  <w:szCs w:val="20"/>
                </w:rPr>
                <w:t>certificate</w:t>
              </w:r>
            </w:hyperlink>
          </w:p>
          <w:p w14:paraId="198928EB" w14:textId="1C2B8C1F" w:rsidR="001B4A44" w:rsidRDefault="00E44840">
            <w:pPr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Udacity </w:t>
            </w:r>
            <w:hyperlink r:id="rId17" w:history="1">
              <w:r>
                <w:rPr>
                  <w:rStyle w:val="Hyperlink"/>
                  <w:rFonts w:ascii="Times New Roman" w:hAnsi="Times New Roman"/>
                  <w:sz w:val="20"/>
                  <w:szCs w:val="20"/>
                </w:rPr>
                <w:t>Michael Littman</w:t>
              </w:r>
            </w:hyperlink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and </w:t>
            </w:r>
            <w:hyperlink r:id="rId18" w:history="1">
              <w:r>
                <w:rPr>
                  <w:rStyle w:val="Hyperlink"/>
                  <w:rFonts w:ascii="Times New Roman" w:hAnsi="Times New Roman"/>
                  <w:sz w:val="20"/>
                  <w:szCs w:val="20"/>
                </w:rPr>
                <w:t>Charles Isbell</w:t>
              </w:r>
            </w:hyperlink>
            <w:r>
              <w:rPr>
                <w:rFonts w:ascii="Times New Roman" w:hAnsi="Times New Roman"/>
                <w:sz w:val="20"/>
                <w:szCs w:val="20"/>
              </w:rPr>
              <w:t xml:space="preserve">’s </w:t>
            </w:r>
            <w:hyperlink r:id="rId19" w:history="1">
              <w:r>
                <w:rPr>
                  <w:rStyle w:val="Hyperlink"/>
                  <w:rFonts w:ascii="Times New Roman" w:hAnsi="Times New Roman"/>
                  <w:sz w:val="20"/>
                  <w:szCs w:val="20"/>
                </w:rPr>
                <w:t>Reinforcement Learning</w:t>
              </w:r>
            </w:hyperlink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hint="eastAsia"/>
                <w:sz w:val="20"/>
                <w:szCs w:val="20"/>
              </w:rPr>
              <w:t>w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ith </w:t>
            </w:r>
            <w:hyperlink r:id="rId20" w:history="1">
              <w:r>
                <w:rPr>
                  <w:rStyle w:val="Hyperlink"/>
                  <w:rFonts w:ascii="Times New Roman" w:hAnsi="Times New Roman" w:hint="eastAsia"/>
                  <w:sz w:val="20"/>
                  <w:szCs w:val="20"/>
                </w:rPr>
                <w:t>programming assignment</w:t>
              </w:r>
            </w:hyperlink>
            <w:r w:rsidR="007D53A0">
              <w:rPr>
                <w:rStyle w:val="FootnoteReference"/>
              </w:rPr>
              <w:footnoteReference w:id="4"/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198928EC" w14:textId="77777777" w:rsidR="001B4A44" w:rsidRDefault="00E44840">
            <w:pPr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UC Berkeley </w:t>
            </w:r>
            <w:hyperlink r:id="rId21" w:history="1">
              <w:r>
                <w:rPr>
                  <w:rStyle w:val="Hyperlink"/>
                  <w:rFonts w:ascii="Times New Roman" w:hAnsi="Times New Roman"/>
                  <w:sz w:val="20"/>
                  <w:szCs w:val="20"/>
                </w:rPr>
                <w:t>CS285</w:t>
              </w:r>
            </w:hyperlink>
            <w:r>
              <w:rPr>
                <w:rFonts w:ascii="Times New Roman" w:hAnsi="Times New Roman"/>
                <w:sz w:val="20"/>
                <w:szCs w:val="20"/>
              </w:rPr>
              <w:t xml:space="preserve"> by </w:t>
            </w:r>
            <w:hyperlink r:id="rId22" w:history="1">
              <w:r>
                <w:rPr>
                  <w:rStyle w:val="Hyperlink"/>
                  <w:rFonts w:ascii="Times New Roman" w:hAnsi="Times New Roman"/>
                  <w:sz w:val="20"/>
                  <w:szCs w:val="20"/>
                </w:rPr>
                <w:t>Sergey Levine</w:t>
              </w:r>
            </w:hyperlink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efer to </w:t>
            </w:r>
            <w:hyperlink r:id="rId23" w:history="1">
              <w:r>
                <w:rPr>
                  <w:rStyle w:val="Hyperlink"/>
                  <w:rFonts w:ascii="Times New Roman" w:hAnsi="Times New Roman" w:hint="eastAsia"/>
                  <w:sz w:val="20"/>
                  <w:szCs w:val="20"/>
                </w:rPr>
                <w:t>programming assignment</w:t>
              </w:r>
            </w:hyperlink>
          </w:p>
        </w:tc>
        <w:bookmarkEnd w:id="0"/>
        <w:bookmarkEnd w:id="1"/>
        <w:bookmarkEnd w:id="2"/>
        <w:bookmarkEnd w:id="3"/>
        <w:bookmarkEnd w:id="4"/>
      </w:tr>
    </w:tbl>
    <w:p w14:paraId="198928EE" w14:textId="77777777" w:rsidR="001B4A44" w:rsidDel="00670BC7" w:rsidRDefault="001B4A44">
      <w:pPr>
        <w:pStyle w:val="11"/>
        <w:ind w:firstLineChars="0" w:firstLine="0"/>
        <w:jc w:val="left"/>
        <w:rPr>
          <w:del w:id="7" w:author="丁 磊" w:date="2022-10-09T11:32:00Z"/>
          <w:rFonts w:ascii="Times New Roman" w:hAnsi="Times New Roman"/>
          <w:b/>
          <w:sz w:val="24"/>
          <w:szCs w:val="24"/>
        </w:rPr>
      </w:pPr>
    </w:p>
    <w:p w14:paraId="198928EF" w14:textId="457BFE9D" w:rsidR="00AE1CAF" w:rsidDel="00670BC7" w:rsidRDefault="00AE1CAF">
      <w:pPr>
        <w:widowControl/>
        <w:jc w:val="left"/>
        <w:rPr>
          <w:del w:id="8" w:author="丁 磊" w:date="2022-10-09T11:32:00Z"/>
        </w:rPr>
      </w:pPr>
      <w:del w:id="9" w:author="丁 磊" w:date="2022-10-09T11:32:00Z">
        <w:r w:rsidDel="00670BC7">
          <w:br w:type="page"/>
        </w:r>
      </w:del>
    </w:p>
    <w:p w14:paraId="198928F1" w14:textId="77777777" w:rsidR="001B4A44" w:rsidRDefault="001B4A44" w:rsidP="00670BC7">
      <w:pPr>
        <w:widowControl/>
        <w:jc w:val="left"/>
        <w:pPrChange w:id="10" w:author="丁 磊" w:date="2022-10-09T11:32:00Z">
          <w:pPr/>
        </w:pPrChange>
      </w:pPr>
    </w:p>
    <w:sectPr w:rsidR="001B4A44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567" w:right="720" w:bottom="567" w:left="720" w:header="397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5477F" w14:textId="77777777" w:rsidR="00E44840" w:rsidRDefault="00E44840">
      <w:r>
        <w:separator/>
      </w:r>
    </w:p>
  </w:endnote>
  <w:endnote w:type="continuationSeparator" w:id="0">
    <w:p w14:paraId="6884AD8F" w14:textId="77777777" w:rsidR="00E44840" w:rsidRDefault="00E44840">
      <w:r>
        <w:continuationSeparator/>
      </w:r>
    </w:p>
  </w:endnote>
  <w:endnote w:type="continuationNotice" w:id="1">
    <w:p w14:paraId="228A7073" w14:textId="77777777" w:rsidR="004167F6" w:rsidRDefault="004167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_GB2312">
    <w:altName w:val="Microsoft YaHei"/>
    <w:panose1 w:val="020B0604020202020204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FDC99" w14:textId="77777777" w:rsidR="00B863CD" w:rsidRDefault="00B863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78773" w14:textId="77777777" w:rsidR="00B863CD" w:rsidRDefault="00B863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9BF9B" w14:textId="77777777" w:rsidR="00B863CD" w:rsidRDefault="00B86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BB4CA" w14:textId="77777777" w:rsidR="00E44840" w:rsidRDefault="00E44840">
      <w:r>
        <w:separator/>
      </w:r>
    </w:p>
  </w:footnote>
  <w:footnote w:type="continuationSeparator" w:id="0">
    <w:p w14:paraId="6BE839C9" w14:textId="77777777" w:rsidR="00E44840" w:rsidRDefault="00E44840">
      <w:r>
        <w:continuationSeparator/>
      </w:r>
    </w:p>
  </w:footnote>
  <w:footnote w:type="continuationNotice" w:id="1">
    <w:p w14:paraId="7887D16D" w14:textId="77777777" w:rsidR="004167F6" w:rsidRDefault="004167F6"/>
  </w:footnote>
  <w:footnote w:id="2">
    <w:p w14:paraId="3E45031E" w14:textId="6AFB0566" w:rsidR="00D24458" w:rsidRDefault="00D244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A09DE">
        <w:rPr>
          <w:rFonts w:ascii="Times New Roman" w:hAnsi="Times New Roman"/>
        </w:rPr>
        <w:t xml:space="preserve">CONOP, sorting algorithm based on adjustment of pairs based on penalty function with non-convex constrained optimization, refer to </w:t>
      </w:r>
      <w:hyperlink r:id="rId1" w:history="1">
        <w:r w:rsidR="00BA09DE">
          <w:rPr>
            <w:rStyle w:val="Hyperlink"/>
            <w:rFonts w:ascii="Times New Roman" w:hAnsi="Times New Roman"/>
          </w:rPr>
          <w:t>https://www.paleosoc.org/assets/docs/extended-CONOP-COURSE-NOTES.pdf</w:t>
        </w:r>
      </w:hyperlink>
    </w:p>
  </w:footnote>
  <w:footnote w:id="3">
    <w:p w14:paraId="06736E77" w14:textId="06AA4125" w:rsidR="007D53A0" w:rsidRDefault="005A54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D53A0">
        <w:rPr>
          <w:rFonts w:ascii="Times New Roman" w:hAnsi="Times New Roman"/>
        </w:rPr>
        <w:t xml:space="preserve">Collaboration </w:t>
      </w:r>
      <w:r w:rsidR="007D53A0">
        <w:rPr>
          <w:rFonts w:ascii="Times New Roman" w:hAnsi="Times New Roman" w:hint="eastAsia"/>
        </w:rPr>
        <w:t>with</w:t>
      </w:r>
      <w:r w:rsidR="007D53A0">
        <w:rPr>
          <w:rFonts w:ascii="Times New Roman" w:hAnsi="Times New Roman"/>
        </w:rPr>
        <w:t xml:space="preserve"> Professor Jinxuan, Fan, refer to </w:t>
      </w:r>
      <w:hyperlink r:id="rId2" w:history="1">
        <w:r w:rsidR="007D53A0">
          <w:rPr>
            <w:rStyle w:val="Hyperlink"/>
            <w:rFonts w:ascii="Times New Roman" w:hAnsi="Times New Roman"/>
          </w:rPr>
          <w:t>news in Chinese Academy of Science</w:t>
        </w:r>
      </w:hyperlink>
    </w:p>
  </w:footnote>
  <w:footnote w:id="4">
    <w:p w14:paraId="4DAB418D" w14:textId="256CD4AB" w:rsidR="007D53A0" w:rsidRDefault="007D53A0" w:rsidP="00661FDB">
      <w:pPr>
        <w:pStyle w:val="EndnoteText"/>
      </w:pPr>
      <w:r>
        <w:rPr>
          <w:rStyle w:val="FootnoteReference"/>
        </w:rPr>
        <w:footnoteRef/>
      </w:r>
      <w:r>
        <w:t xml:space="preserve"> </w:t>
      </w:r>
      <w:r w:rsidR="008F486D">
        <w:rPr>
          <w:rFonts w:ascii="Times New Roman" w:hAnsi="Times New Roman"/>
        </w:rPr>
        <w:t>It’s my private GitHub repository. Once need</w:t>
      </w:r>
      <w:r w:rsidR="004C18E9">
        <w:rPr>
          <w:rFonts w:ascii="Times New Roman" w:hAnsi="Times New Roman"/>
        </w:rPr>
        <w:t xml:space="preserve"> to</w:t>
      </w:r>
      <w:r w:rsidR="008F486D">
        <w:rPr>
          <w:rFonts w:ascii="Times New Roman" w:hAnsi="Times New Roman"/>
        </w:rPr>
        <w:t xml:space="preserve"> access, please contact me with email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928F2" w14:textId="77777777" w:rsidR="001B4A44" w:rsidRDefault="001B4A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928F3" w14:textId="77777777" w:rsidR="001B4A44" w:rsidRDefault="001B4A44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928F6" w14:textId="77777777" w:rsidR="001B4A44" w:rsidRDefault="001B4A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2F74E3"/>
    <w:multiLevelType w:val="hybridMultilevel"/>
    <w:tmpl w:val="DF401D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62BB3"/>
    <w:multiLevelType w:val="hybridMultilevel"/>
    <w:tmpl w:val="0A385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252AC"/>
    <w:multiLevelType w:val="hybridMultilevel"/>
    <w:tmpl w:val="BC349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57AA0"/>
    <w:multiLevelType w:val="hybridMultilevel"/>
    <w:tmpl w:val="AE7EB9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4462A"/>
    <w:multiLevelType w:val="hybridMultilevel"/>
    <w:tmpl w:val="17F6A4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72309"/>
    <w:multiLevelType w:val="hybridMultilevel"/>
    <w:tmpl w:val="6CAA49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84FD1"/>
    <w:multiLevelType w:val="hybridMultilevel"/>
    <w:tmpl w:val="AE7EB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丁 磊">
    <w15:presenceInfo w15:providerId="Windows Live" w15:userId="43c7c9b51204e2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3686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04E"/>
    <w:rsid w:val="0000441F"/>
    <w:rsid w:val="00007A11"/>
    <w:rsid w:val="00010293"/>
    <w:rsid w:val="00010F0C"/>
    <w:rsid w:val="00021139"/>
    <w:rsid w:val="0002203A"/>
    <w:rsid w:val="000263A7"/>
    <w:rsid w:val="00033081"/>
    <w:rsid w:val="00036107"/>
    <w:rsid w:val="00036E80"/>
    <w:rsid w:val="00040F15"/>
    <w:rsid w:val="00041990"/>
    <w:rsid w:val="00042F46"/>
    <w:rsid w:val="00044326"/>
    <w:rsid w:val="00046BB2"/>
    <w:rsid w:val="00046C7F"/>
    <w:rsid w:val="00055D6F"/>
    <w:rsid w:val="00061047"/>
    <w:rsid w:val="0006796B"/>
    <w:rsid w:val="00073AA4"/>
    <w:rsid w:val="00076618"/>
    <w:rsid w:val="00076621"/>
    <w:rsid w:val="0008174A"/>
    <w:rsid w:val="000835E9"/>
    <w:rsid w:val="00084D79"/>
    <w:rsid w:val="00087E2A"/>
    <w:rsid w:val="00092061"/>
    <w:rsid w:val="000933C9"/>
    <w:rsid w:val="0009621A"/>
    <w:rsid w:val="00096EAD"/>
    <w:rsid w:val="000A3E32"/>
    <w:rsid w:val="000A3FF3"/>
    <w:rsid w:val="000A4EEA"/>
    <w:rsid w:val="000A503A"/>
    <w:rsid w:val="000B1128"/>
    <w:rsid w:val="000B765A"/>
    <w:rsid w:val="000B7F82"/>
    <w:rsid w:val="000C0901"/>
    <w:rsid w:val="000C72A1"/>
    <w:rsid w:val="000C7430"/>
    <w:rsid w:val="000C7708"/>
    <w:rsid w:val="000D71B9"/>
    <w:rsid w:val="000E0320"/>
    <w:rsid w:val="000E1A3F"/>
    <w:rsid w:val="000E4303"/>
    <w:rsid w:val="000F3600"/>
    <w:rsid w:val="000F64AB"/>
    <w:rsid w:val="000F7F20"/>
    <w:rsid w:val="00104A10"/>
    <w:rsid w:val="001059BD"/>
    <w:rsid w:val="001061D3"/>
    <w:rsid w:val="001068B5"/>
    <w:rsid w:val="0011286B"/>
    <w:rsid w:val="00112927"/>
    <w:rsid w:val="00115729"/>
    <w:rsid w:val="00116376"/>
    <w:rsid w:val="00117DC3"/>
    <w:rsid w:val="0012002F"/>
    <w:rsid w:val="00127796"/>
    <w:rsid w:val="00133150"/>
    <w:rsid w:val="00140AC1"/>
    <w:rsid w:val="0014136C"/>
    <w:rsid w:val="00143398"/>
    <w:rsid w:val="00145373"/>
    <w:rsid w:val="00145C50"/>
    <w:rsid w:val="001461A7"/>
    <w:rsid w:val="001463C4"/>
    <w:rsid w:val="00146ACA"/>
    <w:rsid w:val="001518C7"/>
    <w:rsid w:val="00152AD0"/>
    <w:rsid w:val="001533E8"/>
    <w:rsid w:val="001579EB"/>
    <w:rsid w:val="00165586"/>
    <w:rsid w:val="00172A27"/>
    <w:rsid w:val="00173912"/>
    <w:rsid w:val="00173E0F"/>
    <w:rsid w:val="00174D35"/>
    <w:rsid w:val="00176637"/>
    <w:rsid w:val="001771BF"/>
    <w:rsid w:val="001776C6"/>
    <w:rsid w:val="00180CBD"/>
    <w:rsid w:val="00182045"/>
    <w:rsid w:val="00182B4A"/>
    <w:rsid w:val="00185CF7"/>
    <w:rsid w:val="00192643"/>
    <w:rsid w:val="00194ABF"/>
    <w:rsid w:val="001964CC"/>
    <w:rsid w:val="001A1B2C"/>
    <w:rsid w:val="001A77F3"/>
    <w:rsid w:val="001B4A44"/>
    <w:rsid w:val="001B5941"/>
    <w:rsid w:val="001C1109"/>
    <w:rsid w:val="001C2270"/>
    <w:rsid w:val="001C56FE"/>
    <w:rsid w:val="001C5E44"/>
    <w:rsid w:val="001C776F"/>
    <w:rsid w:val="001D21E1"/>
    <w:rsid w:val="001D4297"/>
    <w:rsid w:val="001D4461"/>
    <w:rsid w:val="001D6134"/>
    <w:rsid w:val="001D7AEB"/>
    <w:rsid w:val="001E177E"/>
    <w:rsid w:val="001E4485"/>
    <w:rsid w:val="001E6092"/>
    <w:rsid w:val="001F2E7E"/>
    <w:rsid w:val="001F692C"/>
    <w:rsid w:val="0020064A"/>
    <w:rsid w:val="00200E02"/>
    <w:rsid w:val="0020148E"/>
    <w:rsid w:val="002054BE"/>
    <w:rsid w:val="002055FA"/>
    <w:rsid w:val="00207CDC"/>
    <w:rsid w:val="00207FFB"/>
    <w:rsid w:val="00210A37"/>
    <w:rsid w:val="00210DC0"/>
    <w:rsid w:val="002121AD"/>
    <w:rsid w:val="002178CE"/>
    <w:rsid w:val="00222735"/>
    <w:rsid w:val="00224ED9"/>
    <w:rsid w:val="00226D52"/>
    <w:rsid w:val="0022797C"/>
    <w:rsid w:val="00232AEC"/>
    <w:rsid w:val="002337BF"/>
    <w:rsid w:val="0023519D"/>
    <w:rsid w:val="00240524"/>
    <w:rsid w:val="00243C2D"/>
    <w:rsid w:val="00244788"/>
    <w:rsid w:val="00246DA0"/>
    <w:rsid w:val="00252182"/>
    <w:rsid w:val="002536B4"/>
    <w:rsid w:val="002540C0"/>
    <w:rsid w:val="00255A53"/>
    <w:rsid w:val="0025602C"/>
    <w:rsid w:val="00257127"/>
    <w:rsid w:val="00262A40"/>
    <w:rsid w:val="00265528"/>
    <w:rsid w:val="00270105"/>
    <w:rsid w:val="00270C38"/>
    <w:rsid w:val="00283BC5"/>
    <w:rsid w:val="002849B3"/>
    <w:rsid w:val="002960D8"/>
    <w:rsid w:val="002A0ACE"/>
    <w:rsid w:val="002A536D"/>
    <w:rsid w:val="002A5EF4"/>
    <w:rsid w:val="002B187E"/>
    <w:rsid w:val="002B4376"/>
    <w:rsid w:val="002B4E81"/>
    <w:rsid w:val="002B6CE0"/>
    <w:rsid w:val="002B7395"/>
    <w:rsid w:val="002C2702"/>
    <w:rsid w:val="002C29F3"/>
    <w:rsid w:val="002C6CCE"/>
    <w:rsid w:val="002C780D"/>
    <w:rsid w:val="002D03A0"/>
    <w:rsid w:val="002D27D3"/>
    <w:rsid w:val="002D3B5C"/>
    <w:rsid w:val="002D443B"/>
    <w:rsid w:val="002D7D25"/>
    <w:rsid w:val="002E1A2A"/>
    <w:rsid w:val="002E20A2"/>
    <w:rsid w:val="002E2F90"/>
    <w:rsid w:val="002E5BF6"/>
    <w:rsid w:val="002E72B6"/>
    <w:rsid w:val="002F1D5F"/>
    <w:rsid w:val="002F2B7E"/>
    <w:rsid w:val="002F4CE9"/>
    <w:rsid w:val="002F7EDF"/>
    <w:rsid w:val="00300036"/>
    <w:rsid w:val="00300555"/>
    <w:rsid w:val="00300967"/>
    <w:rsid w:val="00302F0B"/>
    <w:rsid w:val="00303629"/>
    <w:rsid w:val="00303E0C"/>
    <w:rsid w:val="00305D8F"/>
    <w:rsid w:val="00306382"/>
    <w:rsid w:val="00306986"/>
    <w:rsid w:val="00306CE6"/>
    <w:rsid w:val="003128D8"/>
    <w:rsid w:val="00315D6F"/>
    <w:rsid w:val="003207BF"/>
    <w:rsid w:val="00321FB6"/>
    <w:rsid w:val="00324266"/>
    <w:rsid w:val="00324A1C"/>
    <w:rsid w:val="00325264"/>
    <w:rsid w:val="00326AD3"/>
    <w:rsid w:val="003301E9"/>
    <w:rsid w:val="00330405"/>
    <w:rsid w:val="003305FD"/>
    <w:rsid w:val="00331AA9"/>
    <w:rsid w:val="00334F19"/>
    <w:rsid w:val="00335FAD"/>
    <w:rsid w:val="0033637D"/>
    <w:rsid w:val="00337348"/>
    <w:rsid w:val="0033787A"/>
    <w:rsid w:val="00342D14"/>
    <w:rsid w:val="003440D8"/>
    <w:rsid w:val="00344CA2"/>
    <w:rsid w:val="0034530F"/>
    <w:rsid w:val="00346A4D"/>
    <w:rsid w:val="00352158"/>
    <w:rsid w:val="00355467"/>
    <w:rsid w:val="003562F7"/>
    <w:rsid w:val="00356A9E"/>
    <w:rsid w:val="00357973"/>
    <w:rsid w:val="003616E5"/>
    <w:rsid w:val="00363E2F"/>
    <w:rsid w:val="003705D2"/>
    <w:rsid w:val="00372495"/>
    <w:rsid w:val="00377A61"/>
    <w:rsid w:val="00381EBF"/>
    <w:rsid w:val="003907CC"/>
    <w:rsid w:val="003921D3"/>
    <w:rsid w:val="0039233E"/>
    <w:rsid w:val="00394AEB"/>
    <w:rsid w:val="0039642A"/>
    <w:rsid w:val="003A1B68"/>
    <w:rsid w:val="003A2C01"/>
    <w:rsid w:val="003A5465"/>
    <w:rsid w:val="003A5B8E"/>
    <w:rsid w:val="003B062C"/>
    <w:rsid w:val="003B26AF"/>
    <w:rsid w:val="003B31FE"/>
    <w:rsid w:val="003C2175"/>
    <w:rsid w:val="003C6EDE"/>
    <w:rsid w:val="003D03D3"/>
    <w:rsid w:val="003D3802"/>
    <w:rsid w:val="003D65BE"/>
    <w:rsid w:val="003E2761"/>
    <w:rsid w:val="003E6DA7"/>
    <w:rsid w:val="003F00DA"/>
    <w:rsid w:val="003F0A11"/>
    <w:rsid w:val="003F2085"/>
    <w:rsid w:val="003F3DF3"/>
    <w:rsid w:val="003F70F7"/>
    <w:rsid w:val="00400B12"/>
    <w:rsid w:val="00401B1D"/>
    <w:rsid w:val="00404E3F"/>
    <w:rsid w:val="0040647E"/>
    <w:rsid w:val="004064A9"/>
    <w:rsid w:val="0040707B"/>
    <w:rsid w:val="00407C9F"/>
    <w:rsid w:val="00415667"/>
    <w:rsid w:val="004167F6"/>
    <w:rsid w:val="00417246"/>
    <w:rsid w:val="00417989"/>
    <w:rsid w:val="004201A8"/>
    <w:rsid w:val="0042258A"/>
    <w:rsid w:val="004248C1"/>
    <w:rsid w:val="00424BD9"/>
    <w:rsid w:val="0042635D"/>
    <w:rsid w:val="004268B1"/>
    <w:rsid w:val="004315E9"/>
    <w:rsid w:val="004319C4"/>
    <w:rsid w:val="0043324F"/>
    <w:rsid w:val="0043684C"/>
    <w:rsid w:val="00441AB6"/>
    <w:rsid w:val="0044395B"/>
    <w:rsid w:val="0044497F"/>
    <w:rsid w:val="00445D72"/>
    <w:rsid w:val="00451685"/>
    <w:rsid w:val="0045446C"/>
    <w:rsid w:val="00466F18"/>
    <w:rsid w:val="00467722"/>
    <w:rsid w:val="00467C75"/>
    <w:rsid w:val="004725C7"/>
    <w:rsid w:val="00474EE2"/>
    <w:rsid w:val="00475B72"/>
    <w:rsid w:val="0047604A"/>
    <w:rsid w:val="004805BD"/>
    <w:rsid w:val="00483404"/>
    <w:rsid w:val="00485ECC"/>
    <w:rsid w:val="00486047"/>
    <w:rsid w:val="004913C3"/>
    <w:rsid w:val="004A1509"/>
    <w:rsid w:val="004A2C87"/>
    <w:rsid w:val="004A5DDD"/>
    <w:rsid w:val="004B109F"/>
    <w:rsid w:val="004B1E19"/>
    <w:rsid w:val="004B3A6C"/>
    <w:rsid w:val="004B483A"/>
    <w:rsid w:val="004B5FC5"/>
    <w:rsid w:val="004C18E9"/>
    <w:rsid w:val="004C1A49"/>
    <w:rsid w:val="004C2095"/>
    <w:rsid w:val="004C2AC0"/>
    <w:rsid w:val="004C4032"/>
    <w:rsid w:val="004C4418"/>
    <w:rsid w:val="004C5D81"/>
    <w:rsid w:val="004C788E"/>
    <w:rsid w:val="004C795D"/>
    <w:rsid w:val="004D0185"/>
    <w:rsid w:val="004D103E"/>
    <w:rsid w:val="004D16F7"/>
    <w:rsid w:val="004D6548"/>
    <w:rsid w:val="004E0B6E"/>
    <w:rsid w:val="004E1F20"/>
    <w:rsid w:val="004E3499"/>
    <w:rsid w:val="004E5F3C"/>
    <w:rsid w:val="004E5F43"/>
    <w:rsid w:val="004E61B3"/>
    <w:rsid w:val="004F0ADE"/>
    <w:rsid w:val="004F0FE0"/>
    <w:rsid w:val="004F63B1"/>
    <w:rsid w:val="0050080F"/>
    <w:rsid w:val="00502040"/>
    <w:rsid w:val="00502CC3"/>
    <w:rsid w:val="00503026"/>
    <w:rsid w:val="00503F9D"/>
    <w:rsid w:val="00507D6E"/>
    <w:rsid w:val="0051637B"/>
    <w:rsid w:val="00517661"/>
    <w:rsid w:val="0052159A"/>
    <w:rsid w:val="0052349A"/>
    <w:rsid w:val="00523C41"/>
    <w:rsid w:val="00527F01"/>
    <w:rsid w:val="00535F88"/>
    <w:rsid w:val="005367DD"/>
    <w:rsid w:val="00542A54"/>
    <w:rsid w:val="00546656"/>
    <w:rsid w:val="00547903"/>
    <w:rsid w:val="00552844"/>
    <w:rsid w:val="00555F8B"/>
    <w:rsid w:val="00557B07"/>
    <w:rsid w:val="00561A6E"/>
    <w:rsid w:val="005620ED"/>
    <w:rsid w:val="005626F0"/>
    <w:rsid w:val="00563DAA"/>
    <w:rsid w:val="00567AC8"/>
    <w:rsid w:val="00573565"/>
    <w:rsid w:val="0057443C"/>
    <w:rsid w:val="00576146"/>
    <w:rsid w:val="00576B6D"/>
    <w:rsid w:val="00580BF2"/>
    <w:rsid w:val="0058123E"/>
    <w:rsid w:val="005812EB"/>
    <w:rsid w:val="00581920"/>
    <w:rsid w:val="00585A83"/>
    <w:rsid w:val="00586AC2"/>
    <w:rsid w:val="00590AB3"/>
    <w:rsid w:val="0059443E"/>
    <w:rsid w:val="00596632"/>
    <w:rsid w:val="005A5462"/>
    <w:rsid w:val="005B0ABD"/>
    <w:rsid w:val="005B1E79"/>
    <w:rsid w:val="005B740E"/>
    <w:rsid w:val="005C4723"/>
    <w:rsid w:val="005C65E2"/>
    <w:rsid w:val="005C73B9"/>
    <w:rsid w:val="005C7799"/>
    <w:rsid w:val="005D1C84"/>
    <w:rsid w:val="005D2F2E"/>
    <w:rsid w:val="005D3494"/>
    <w:rsid w:val="005D383A"/>
    <w:rsid w:val="005D6D1B"/>
    <w:rsid w:val="005E097C"/>
    <w:rsid w:val="005E0F55"/>
    <w:rsid w:val="005E1DBC"/>
    <w:rsid w:val="005E43E1"/>
    <w:rsid w:val="005E5231"/>
    <w:rsid w:val="005E53F0"/>
    <w:rsid w:val="005F6C8B"/>
    <w:rsid w:val="00604B8E"/>
    <w:rsid w:val="00606A67"/>
    <w:rsid w:val="006075B2"/>
    <w:rsid w:val="00613E40"/>
    <w:rsid w:val="00616576"/>
    <w:rsid w:val="00616EDF"/>
    <w:rsid w:val="00625CF9"/>
    <w:rsid w:val="006265F0"/>
    <w:rsid w:val="00626E48"/>
    <w:rsid w:val="00627347"/>
    <w:rsid w:val="00630EB9"/>
    <w:rsid w:val="006314DF"/>
    <w:rsid w:val="00632857"/>
    <w:rsid w:val="00640AF1"/>
    <w:rsid w:val="00642FDB"/>
    <w:rsid w:val="00647D03"/>
    <w:rsid w:val="00656C42"/>
    <w:rsid w:val="00661FDB"/>
    <w:rsid w:val="00662429"/>
    <w:rsid w:val="006640F1"/>
    <w:rsid w:val="00667315"/>
    <w:rsid w:val="006674B0"/>
    <w:rsid w:val="00670BC7"/>
    <w:rsid w:val="006725B5"/>
    <w:rsid w:val="00673D39"/>
    <w:rsid w:val="006774CD"/>
    <w:rsid w:val="00677F55"/>
    <w:rsid w:val="0068375E"/>
    <w:rsid w:val="00691850"/>
    <w:rsid w:val="00691E97"/>
    <w:rsid w:val="00692A4E"/>
    <w:rsid w:val="00692D00"/>
    <w:rsid w:val="006A05BC"/>
    <w:rsid w:val="006A1B94"/>
    <w:rsid w:val="006A2BBE"/>
    <w:rsid w:val="006A6EE3"/>
    <w:rsid w:val="006B1481"/>
    <w:rsid w:val="006B1AF9"/>
    <w:rsid w:val="006B5262"/>
    <w:rsid w:val="006B72C9"/>
    <w:rsid w:val="006C1DC3"/>
    <w:rsid w:val="006C4400"/>
    <w:rsid w:val="006D1954"/>
    <w:rsid w:val="006D25C2"/>
    <w:rsid w:val="006D26F8"/>
    <w:rsid w:val="006D2961"/>
    <w:rsid w:val="006D2D4A"/>
    <w:rsid w:val="006D3115"/>
    <w:rsid w:val="006D67C3"/>
    <w:rsid w:val="006D74B5"/>
    <w:rsid w:val="006E6417"/>
    <w:rsid w:val="006F0EDB"/>
    <w:rsid w:val="006F0FA1"/>
    <w:rsid w:val="006F1F7A"/>
    <w:rsid w:val="006F240D"/>
    <w:rsid w:val="006F2604"/>
    <w:rsid w:val="006F2ED6"/>
    <w:rsid w:val="006F38B1"/>
    <w:rsid w:val="006F4490"/>
    <w:rsid w:val="00701341"/>
    <w:rsid w:val="00701D9E"/>
    <w:rsid w:val="0070587E"/>
    <w:rsid w:val="007072CA"/>
    <w:rsid w:val="00712D86"/>
    <w:rsid w:val="00714EE2"/>
    <w:rsid w:val="0071613F"/>
    <w:rsid w:val="007166AD"/>
    <w:rsid w:val="007229B4"/>
    <w:rsid w:val="00722F15"/>
    <w:rsid w:val="00723ED0"/>
    <w:rsid w:val="00726465"/>
    <w:rsid w:val="007316DF"/>
    <w:rsid w:val="007329B2"/>
    <w:rsid w:val="00733613"/>
    <w:rsid w:val="00735324"/>
    <w:rsid w:val="00740333"/>
    <w:rsid w:val="00740A07"/>
    <w:rsid w:val="00742952"/>
    <w:rsid w:val="00745373"/>
    <w:rsid w:val="00746B34"/>
    <w:rsid w:val="007523DD"/>
    <w:rsid w:val="00757DBE"/>
    <w:rsid w:val="00760668"/>
    <w:rsid w:val="007614A5"/>
    <w:rsid w:val="00761864"/>
    <w:rsid w:val="00761A12"/>
    <w:rsid w:val="0076280C"/>
    <w:rsid w:val="007633B3"/>
    <w:rsid w:val="00764F85"/>
    <w:rsid w:val="00767B06"/>
    <w:rsid w:val="00772CF4"/>
    <w:rsid w:val="007737A0"/>
    <w:rsid w:val="00774EAD"/>
    <w:rsid w:val="0078393B"/>
    <w:rsid w:val="00785757"/>
    <w:rsid w:val="007908C4"/>
    <w:rsid w:val="00791D8D"/>
    <w:rsid w:val="00792601"/>
    <w:rsid w:val="00795FC3"/>
    <w:rsid w:val="00796875"/>
    <w:rsid w:val="007A0A4D"/>
    <w:rsid w:val="007A78A0"/>
    <w:rsid w:val="007B0504"/>
    <w:rsid w:val="007B69E2"/>
    <w:rsid w:val="007C072D"/>
    <w:rsid w:val="007C19BD"/>
    <w:rsid w:val="007C22C7"/>
    <w:rsid w:val="007C28B5"/>
    <w:rsid w:val="007C422D"/>
    <w:rsid w:val="007C4AC3"/>
    <w:rsid w:val="007C68DE"/>
    <w:rsid w:val="007D172A"/>
    <w:rsid w:val="007D35C7"/>
    <w:rsid w:val="007D53A0"/>
    <w:rsid w:val="007D68D2"/>
    <w:rsid w:val="007E62CE"/>
    <w:rsid w:val="007E64EF"/>
    <w:rsid w:val="007E6E7A"/>
    <w:rsid w:val="007F06EB"/>
    <w:rsid w:val="007F1070"/>
    <w:rsid w:val="007F1BAC"/>
    <w:rsid w:val="007F57E4"/>
    <w:rsid w:val="007F5B00"/>
    <w:rsid w:val="007F6B61"/>
    <w:rsid w:val="00800D5B"/>
    <w:rsid w:val="0080279F"/>
    <w:rsid w:val="00806270"/>
    <w:rsid w:val="008066B7"/>
    <w:rsid w:val="008113BD"/>
    <w:rsid w:val="0081607D"/>
    <w:rsid w:val="008175AB"/>
    <w:rsid w:val="0082150D"/>
    <w:rsid w:val="00822A70"/>
    <w:rsid w:val="0082352B"/>
    <w:rsid w:val="0083175F"/>
    <w:rsid w:val="0083789F"/>
    <w:rsid w:val="00843FAC"/>
    <w:rsid w:val="00845F51"/>
    <w:rsid w:val="0084752D"/>
    <w:rsid w:val="00850959"/>
    <w:rsid w:val="00851464"/>
    <w:rsid w:val="00855251"/>
    <w:rsid w:val="00856E52"/>
    <w:rsid w:val="00860747"/>
    <w:rsid w:val="00861F19"/>
    <w:rsid w:val="00864AF5"/>
    <w:rsid w:val="008657E4"/>
    <w:rsid w:val="0087354C"/>
    <w:rsid w:val="00875C20"/>
    <w:rsid w:val="008904BD"/>
    <w:rsid w:val="00890C4B"/>
    <w:rsid w:val="0089270D"/>
    <w:rsid w:val="00896181"/>
    <w:rsid w:val="00896A6C"/>
    <w:rsid w:val="008A5D86"/>
    <w:rsid w:val="008A7209"/>
    <w:rsid w:val="008B4DDF"/>
    <w:rsid w:val="008B68BE"/>
    <w:rsid w:val="008C0EAB"/>
    <w:rsid w:val="008C4875"/>
    <w:rsid w:val="008D024B"/>
    <w:rsid w:val="008D3369"/>
    <w:rsid w:val="008D77E7"/>
    <w:rsid w:val="008E11B5"/>
    <w:rsid w:val="008E349B"/>
    <w:rsid w:val="008E3690"/>
    <w:rsid w:val="008E6EDE"/>
    <w:rsid w:val="008E75C1"/>
    <w:rsid w:val="008E7728"/>
    <w:rsid w:val="008F16FB"/>
    <w:rsid w:val="008F41A7"/>
    <w:rsid w:val="008F486D"/>
    <w:rsid w:val="008F50E2"/>
    <w:rsid w:val="009007A1"/>
    <w:rsid w:val="00903D5E"/>
    <w:rsid w:val="0090418C"/>
    <w:rsid w:val="00905A59"/>
    <w:rsid w:val="0091123A"/>
    <w:rsid w:val="00917F88"/>
    <w:rsid w:val="00920655"/>
    <w:rsid w:val="0092264C"/>
    <w:rsid w:val="009243F2"/>
    <w:rsid w:val="009275DD"/>
    <w:rsid w:val="009349D8"/>
    <w:rsid w:val="00945463"/>
    <w:rsid w:val="00946894"/>
    <w:rsid w:val="00950455"/>
    <w:rsid w:val="00951A96"/>
    <w:rsid w:val="009553B2"/>
    <w:rsid w:val="00956564"/>
    <w:rsid w:val="009618C9"/>
    <w:rsid w:val="009651C7"/>
    <w:rsid w:val="009676AE"/>
    <w:rsid w:val="0097284B"/>
    <w:rsid w:val="00973562"/>
    <w:rsid w:val="00974706"/>
    <w:rsid w:val="0097550B"/>
    <w:rsid w:val="00977CF4"/>
    <w:rsid w:val="00981A44"/>
    <w:rsid w:val="00996914"/>
    <w:rsid w:val="00996B2C"/>
    <w:rsid w:val="009A04EE"/>
    <w:rsid w:val="009A15A7"/>
    <w:rsid w:val="009A2F31"/>
    <w:rsid w:val="009A49B1"/>
    <w:rsid w:val="009A6192"/>
    <w:rsid w:val="009B5DF8"/>
    <w:rsid w:val="009B7527"/>
    <w:rsid w:val="009C07F5"/>
    <w:rsid w:val="009C0B06"/>
    <w:rsid w:val="009C18D7"/>
    <w:rsid w:val="009C24E5"/>
    <w:rsid w:val="009C52F8"/>
    <w:rsid w:val="009C6FBD"/>
    <w:rsid w:val="009D015C"/>
    <w:rsid w:val="009D3789"/>
    <w:rsid w:val="009D65D3"/>
    <w:rsid w:val="009D693B"/>
    <w:rsid w:val="009D71A3"/>
    <w:rsid w:val="009E6C48"/>
    <w:rsid w:val="009E7395"/>
    <w:rsid w:val="009F4CE3"/>
    <w:rsid w:val="00A00A87"/>
    <w:rsid w:val="00A02347"/>
    <w:rsid w:val="00A0461E"/>
    <w:rsid w:val="00A05422"/>
    <w:rsid w:val="00A07EBF"/>
    <w:rsid w:val="00A116C4"/>
    <w:rsid w:val="00A12AD1"/>
    <w:rsid w:val="00A14C7F"/>
    <w:rsid w:val="00A1606E"/>
    <w:rsid w:val="00A23755"/>
    <w:rsid w:val="00A23B1A"/>
    <w:rsid w:val="00A253A6"/>
    <w:rsid w:val="00A25DE2"/>
    <w:rsid w:val="00A27D76"/>
    <w:rsid w:val="00A3790D"/>
    <w:rsid w:val="00A40F8D"/>
    <w:rsid w:val="00A40F96"/>
    <w:rsid w:val="00A46779"/>
    <w:rsid w:val="00A5286E"/>
    <w:rsid w:val="00A532AE"/>
    <w:rsid w:val="00A54F74"/>
    <w:rsid w:val="00A5644D"/>
    <w:rsid w:val="00A6180F"/>
    <w:rsid w:val="00A64DCB"/>
    <w:rsid w:val="00A65A10"/>
    <w:rsid w:val="00A668EF"/>
    <w:rsid w:val="00A70F88"/>
    <w:rsid w:val="00A72692"/>
    <w:rsid w:val="00A737A2"/>
    <w:rsid w:val="00A76EFC"/>
    <w:rsid w:val="00A83DFB"/>
    <w:rsid w:val="00A93F99"/>
    <w:rsid w:val="00A94617"/>
    <w:rsid w:val="00A95EE4"/>
    <w:rsid w:val="00AA1D45"/>
    <w:rsid w:val="00AA2BE0"/>
    <w:rsid w:val="00AA4C70"/>
    <w:rsid w:val="00AB15F9"/>
    <w:rsid w:val="00AB4D1E"/>
    <w:rsid w:val="00AB4E6F"/>
    <w:rsid w:val="00AB78DC"/>
    <w:rsid w:val="00AC2B77"/>
    <w:rsid w:val="00AC38EE"/>
    <w:rsid w:val="00AD0727"/>
    <w:rsid w:val="00AD10DC"/>
    <w:rsid w:val="00AD4580"/>
    <w:rsid w:val="00AD48FD"/>
    <w:rsid w:val="00AE1CAF"/>
    <w:rsid w:val="00AE2DD8"/>
    <w:rsid w:val="00AF11C0"/>
    <w:rsid w:val="00AF1F4D"/>
    <w:rsid w:val="00AF2B37"/>
    <w:rsid w:val="00AF5689"/>
    <w:rsid w:val="00B001EF"/>
    <w:rsid w:val="00B01C92"/>
    <w:rsid w:val="00B03CA3"/>
    <w:rsid w:val="00B040DA"/>
    <w:rsid w:val="00B04147"/>
    <w:rsid w:val="00B07784"/>
    <w:rsid w:val="00B07EF9"/>
    <w:rsid w:val="00B204E1"/>
    <w:rsid w:val="00B20C5B"/>
    <w:rsid w:val="00B2620E"/>
    <w:rsid w:val="00B30001"/>
    <w:rsid w:val="00B31591"/>
    <w:rsid w:val="00B3329B"/>
    <w:rsid w:val="00B3427A"/>
    <w:rsid w:val="00B349A2"/>
    <w:rsid w:val="00B34B2F"/>
    <w:rsid w:val="00B35F96"/>
    <w:rsid w:val="00B36C55"/>
    <w:rsid w:val="00B36ED2"/>
    <w:rsid w:val="00B37BD4"/>
    <w:rsid w:val="00B434EF"/>
    <w:rsid w:val="00B437B8"/>
    <w:rsid w:val="00B63924"/>
    <w:rsid w:val="00B63CDE"/>
    <w:rsid w:val="00B6630A"/>
    <w:rsid w:val="00B71C33"/>
    <w:rsid w:val="00B83088"/>
    <w:rsid w:val="00B863CD"/>
    <w:rsid w:val="00B86A6E"/>
    <w:rsid w:val="00B86E67"/>
    <w:rsid w:val="00B87602"/>
    <w:rsid w:val="00B876AD"/>
    <w:rsid w:val="00B92562"/>
    <w:rsid w:val="00B92EBE"/>
    <w:rsid w:val="00B93682"/>
    <w:rsid w:val="00B93A50"/>
    <w:rsid w:val="00B93BF6"/>
    <w:rsid w:val="00BA09DE"/>
    <w:rsid w:val="00BA1156"/>
    <w:rsid w:val="00BA16FF"/>
    <w:rsid w:val="00BA3154"/>
    <w:rsid w:val="00BA4575"/>
    <w:rsid w:val="00BA4998"/>
    <w:rsid w:val="00BA4F85"/>
    <w:rsid w:val="00BA5A79"/>
    <w:rsid w:val="00BB43E5"/>
    <w:rsid w:val="00BB6BA6"/>
    <w:rsid w:val="00BC07EE"/>
    <w:rsid w:val="00BC4A84"/>
    <w:rsid w:val="00BD0FFC"/>
    <w:rsid w:val="00BD2BC8"/>
    <w:rsid w:val="00BD3CE8"/>
    <w:rsid w:val="00BD69B5"/>
    <w:rsid w:val="00BE3DC3"/>
    <w:rsid w:val="00BF0866"/>
    <w:rsid w:val="00BF0B44"/>
    <w:rsid w:val="00BF12EF"/>
    <w:rsid w:val="00BF247A"/>
    <w:rsid w:val="00BF3C2B"/>
    <w:rsid w:val="00BF43AD"/>
    <w:rsid w:val="00BF6220"/>
    <w:rsid w:val="00BF7C20"/>
    <w:rsid w:val="00C023D3"/>
    <w:rsid w:val="00C04D7E"/>
    <w:rsid w:val="00C05AA2"/>
    <w:rsid w:val="00C0708D"/>
    <w:rsid w:val="00C1094B"/>
    <w:rsid w:val="00C30992"/>
    <w:rsid w:val="00C345EF"/>
    <w:rsid w:val="00C42E3C"/>
    <w:rsid w:val="00C43A8E"/>
    <w:rsid w:val="00C446F6"/>
    <w:rsid w:val="00C45282"/>
    <w:rsid w:val="00C46143"/>
    <w:rsid w:val="00C46467"/>
    <w:rsid w:val="00C46CA9"/>
    <w:rsid w:val="00C50835"/>
    <w:rsid w:val="00C51626"/>
    <w:rsid w:val="00C60565"/>
    <w:rsid w:val="00C636F4"/>
    <w:rsid w:val="00C64CEE"/>
    <w:rsid w:val="00C6550C"/>
    <w:rsid w:val="00C66985"/>
    <w:rsid w:val="00C70D74"/>
    <w:rsid w:val="00C71229"/>
    <w:rsid w:val="00C74277"/>
    <w:rsid w:val="00C757C5"/>
    <w:rsid w:val="00C77142"/>
    <w:rsid w:val="00C80EAE"/>
    <w:rsid w:val="00C842C9"/>
    <w:rsid w:val="00C8503B"/>
    <w:rsid w:val="00C9217D"/>
    <w:rsid w:val="00C972C5"/>
    <w:rsid w:val="00CA4A40"/>
    <w:rsid w:val="00CB1A1C"/>
    <w:rsid w:val="00CB2810"/>
    <w:rsid w:val="00CB3BDF"/>
    <w:rsid w:val="00CB497B"/>
    <w:rsid w:val="00CB57B7"/>
    <w:rsid w:val="00CB64B2"/>
    <w:rsid w:val="00CC5E92"/>
    <w:rsid w:val="00CD14F2"/>
    <w:rsid w:val="00CD1BCD"/>
    <w:rsid w:val="00CD7502"/>
    <w:rsid w:val="00CE106E"/>
    <w:rsid w:val="00CE137B"/>
    <w:rsid w:val="00CE1464"/>
    <w:rsid w:val="00CE2491"/>
    <w:rsid w:val="00CE2A15"/>
    <w:rsid w:val="00CE396D"/>
    <w:rsid w:val="00CE72ED"/>
    <w:rsid w:val="00CE737F"/>
    <w:rsid w:val="00CF0FB8"/>
    <w:rsid w:val="00CF27DA"/>
    <w:rsid w:val="00CF45E8"/>
    <w:rsid w:val="00CF55F6"/>
    <w:rsid w:val="00CF65AE"/>
    <w:rsid w:val="00D00C2E"/>
    <w:rsid w:val="00D0108E"/>
    <w:rsid w:val="00D01D4D"/>
    <w:rsid w:val="00D01FCF"/>
    <w:rsid w:val="00D044B9"/>
    <w:rsid w:val="00D20D77"/>
    <w:rsid w:val="00D23520"/>
    <w:rsid w:val="00D24458"/>
    <w:rsid w:val="00D24A09"/>
    <w:rsid w:val="00D30671"/>
    <w:rsid w:val="00D33335"/>
    <w:rsid w:val="00D35EF9"/>
    <w:rsid w:val="00D36372"/>
    <w:rsid w:val="00D368C7"/>
    <w:rsid w:val="00D42F2B"/>
    <w:rsid w:val="00D44B15"/>
    <w:rsid w:val="00D50ED7"/>
    <w:rsid w:val="00D52029"/>
    <w:rsid w:val="00D53F47"/>
    <w:rsid w:val="00D5634C"/>
    <w:rsid w:val="00D56383"/>
    <w:rsid w:val="00D56ABC"/>
    <w:rsid w:val="00D6395B"/>
    <w:rsid w:val="00D7687F"/>
    <w:rsid w:val="00D7692E"/>
    <w:rsid w:val="00D81B6C"/>
    <w:rsid w:val="00D83DA3"/>
    <w:rsid w:val="00D864DC"/>
    <w:rsid w:val="00D871D5"/>
    <w:rsid w:val="00D9099D"/>
    <w:rsid w:val="00D91319"/>
    <w:rsid w:val="00D9393B"/>
    <w:rsid w:val="00D96051"/>
    <w:rsid w:val="00D974BA"/>
    <w:rsid w:val="00D97EB0"/>
    <w:rsid w:val="00DA4F6A"/>
    <w:rsid w:val="00DB4D60"/>
    <w:rsid w:val="00DC1BAB"/>
    <w:rsid w:val="00DC354B"/>
    <w:rsid w:val="00DC5E5A"/>
    <w:rsid w:val="00DC64CF"/>
    <w:rsid w:val="00DD4776"/>
    <w:rsid w:val="00DD5DAE"/>
    <w:rsid w:val="00DD6C75"/>
    <w:rsid w:val="00DE3B45"/>
    <w:rsid w:val="00DF0904"/>
    <w:rsid w:val="00DF1882"/>
    <w:rsid w:val="00DF6AE8"/>
    <w:rsid w:val="00E01602"/>
    <w:rsid w:val="00E02B98"/>
    <w:rsid w:val="00E03217"/>
    <w:rsid w:val="00E068DC"/>
    <w:rsid w:val="00E07939"/>
    <w:rsid w:val="00E115D0"/>
    <w:rsid w:val="00E11760"/>
    <w:rsid w:val="00E15E34"/>
    <w:rsid w:val="00E16DCF"/>
    <w:rsid w:val="00E21080"/>
    <w:rsid w:val="00E21CC7"/>
    <w:rsid w:val="00E30A78"/>
    <w:rsid w:val="00E3399D"/>
    <w:rsid w:val="00E33E01"/>
    <w:rsid w:val="00E369F9"/>
    <w:rsid w:val="00E36C89"/>
    <w:rsid w:val="00E37B34"/>
    <w:rsid w:val="00E40BEC"/>
    <w:rsid w:val="00E42D12"/>
    <w:rsid w:val="00E437C5"/>
    <w:rsid w:val="00E44840"/>
    <w:rsid w:val="00E52144"/>
    <w:rsid w:val="00E54AC8"/>
    <w:rsid w:val="00E60C70"/>
    <w:rsid w:val="00E633CA"/>
    <w:rsid w:val="00E64BEE"/>
    <w:rsid w:val="00E653C5"/>
    <w:rsid w:val="00E66A44"/>
    <w:rsid w:val="00E742BC"/>
    <w:rsid w:val="00E74907"/>
    <w:rsid w:val="00E75410"/>
    <w:rsid w:val="00E76625"/>
    <w:rsid w:val="00E76FBB"/>
    <w:rsid w:val="00E77D50"/>
    <w:rsid w:val="00E81CA6"/>
    <w:rsid w:val="00E858C9"/>
    <w:rsid w:val="00E90458"/>
    <w:rsid w:val="00E90ADE"/>
    <w:rsid w:val="00E91F51"/>
    <w:rsid w:val="00E924B3"/>
    <w:rsid w:val="00E92A69"/>
    <w:rsid w:val="00EA2D74"/>
    <w:rsid w:val="00EA4FCF"/>
    <w:rsid w:val="00EA6A8D"/>
    <w:rsid w:val="00EB4C16"/>
    <w:rsid w:val="00EB7428"/>
    <w:rsid w:val="00EC11AB"/>
    <w:rsid w:val="00EC16FC"/>
    <w:rsid w:val="00EC2D21"/>
    <w:rsid w:val="00EC3660"/>
    <w:rsid w:val="00EC4E77"/>
    <w:rsid w:val="00ED2D33"/>
    <w:rsid w:val="00ED4B13"/>
    <w:rsid w:val="00ED51AC"/>
    <w:rsid w:val="00ED7F6E"/>
    <w:rsid w:val="00EE005C"/>
    <w:rsid w:val="00EE4B60"/>
    <w:rsid w:val="00EE7558"/>
    <w:rsid w:val="00EF0D01"/>
    <w:rsid w:val="00EF20CE"/>
    <w:rsid w:val="00EF2706"/>
    <w:rsid w:val="00EF5BEE"/>
    <w:rsid w:val="00EF6591"/>
    <w:rsid w:val="00F13BA7"/>
    <w:rsid w:val="00F13E0D"/>
    <w:rsid w:val="00F23746"/>
    <w:rsid w:val="00F2612F"/>
    <w:rsid w:val="00F2713C"/>
    <w:rsid w:val="00F27544"/>
    <w:rsid w:val="00F276B5"/>
    <w:rsid w:val="00F30890"/>
    <w:rsid w:val="00F30951"/>
    <w:rsid w:val="00F3193D"/>
    <w:rsid w:val="00F36BE9"/>
    <w:rsid w:val="00F40193"/>
    <w:rsid w:val="00F402F1"/>
    <w:rsid w:val="00F40ABC"/>
    <w:rsid w:val="00F40F37"/>
    <w:rsid w:val="00F4392E"/>
    <w:rsid w:val="00F4669D"/>
    <w:rsid w:val="00F5084F"/>
    <w:rsid w:val="00F50E99"/>
    <w:rsid w:val="00F51F9F"/>
    <w:rsid w:val="00F55CE1"/>
    <w:rsid w:val="00F618E1"/>
    <w:rsid w:val="00F6230A"/>
    <w:rsid w:val="00F64849"/>
    <w:rsid w:val="00F66548"/>
    <w:rsid w:val="00F72BAB"/>
    <w:rsid w:val="00F77AA5"/>
    <w:rsid w:val="00F81034"/>
    <w:rsid w:val="00F87FDC"/>
    <w:rsid w:val="00FA03D7"/>
    <w:rsid w:val="00FA0486"/>
    <w:rsid w:val="00FA08DE"/>
    <w:rsid w:val="00FA29EC"/>
    <w:rsid w:val="00FA351F"/>
    <w:rsid w:val="00FA449F"/>
    <w:rsid w:val="00FA5E0C"/>
    <w:rsid w:val="00FA791F"/>
    <w:rsid w:val="00FB5293"/>
    <w:rsid w:val="00FB5692"/>
    <w:rsid w:val="00FB5A02"/>
    <w:rsid w:val="00FC1755"/>
    <w:rsid w:val="00FC51AB"/>
    <w:rsid w:val="00FC7CBA"/>
    <w:rsid w:val="00FD039B"/>
    <w:rsid w:val="00FD03D9"/>
    <w:rsid w:val="00FD077F"/>
    <w:rsid w:val="00FD2CF3"/>
    <w:rsid w:val="00FD362E"/>
    <w:rsid w:val="00FD5A7A"/>
    <w:rsid w:val="00FD63DF"/>
    <w:rsid w:val="00FD6E2F"/>
    <w:rsid w:val="00FE1097"/>
    <w:rsid w:val="00FE1566"/>
    <w:rsid w:val="00FF024B"/>
    <w:rsid w:val="00FF0397"/>
    <w:rsid w:val="00FF12B1"/>
    <w:rsid w:val="00FF2D55"/>
    <w:rsid w:val="00FF4258"/>
    <w:rsid w:val="00FF6DE0"/>
    <w:rsid w:val="00FF7C67"/>
    <w:rsid w:val="03145499"/>
    <w:rsid w:val="04F1711B"/>
    <w:rsid w:val="04F46E95"/>
    <w:rsid w:val="05052238"/>
    <w:rsid w:val="063F0BA2"/>
    <w:rsid w:val="067260D3"/>
    <w:rsid w:val="07DB5BB3"/>
    <w:rsid w:val="08660138"/>
    <w:rsid w:val="0E0848B7"/>
    <w:rsid w:val="0E791BE6"/>
    <w:rsid w:val="0F43766E"/>
    <w:rsid w:val="0FA91D41"/>
    <w:rsid w:val="12377D4D"/>
    <w:rsid w:val="13620A33"/>
    <w:rsid w:val="1366749E"/>
    <w:rsid w:val="15C71E8B"/>
    <w:rsid w:val="179E46CA"/>
    <w:rsid w:val="17B95C95"/>
    <w:rsid w:val="17C95E28"/>
    <w:rsid w:val="1AE030FF"/>
    <w:rsid w:val="1AFA493A"/>
    <w:rsid w:val="1C04190D"/>
    <w:rsid w:val="1F317EB8"/>
    <w:rsid w:val="1FE707D9"/>
    <w:rsid w:val="20A53285"/>
    <w:rsid w:val="216C7A94"/>
    <w:rsid w:val="228B07AA"/>
    <w:rsid w:val="24EE3C25"/>
    <w:rsid w:val="25502AA2"/>
    <w:rsid w:val="25553181"/>
    <w:rsid w:val="28E150CA"/>
    <w:rsid w:val="29030A7E"/>
    <w:rsid w:val="2946758F"/>
    <w:rsid w:val="29BC781A"/>
    <w:rsid w:val="2B3C297C"/>
    <w:rsid w:val="2D3806D3"/>
    <w:rsid w:val="2D6C5D80"/>
    <w:rsid w:val="3006053C"/>
    <w:rsid w:val="30D60705"/>
    <w:rsid w:val="32402856"/>
    <w:rsid w:val="32994A14"/>
    <w:rsid w:val="338418F6"/>
    <w:rsid w:val="34AF6E04"/>
    <w:rsid w:val="352D2FE8"/>
    <w:rsid w:val="35C01654"/>
    <w:rsid w:val="36584B18"/>
    <w:rsid w:val="36811E34"/>
    <w:rsid w:val="3762379C"/>
    <w:rsid w:val="3827195E"/>
    <w:rsid w:val="38630F19"/>
    <w:rsid w:val="3A913156"/>
    <w:rsid w:val="3B300A2D"/>
    <w:rsid w:val="3C480815"/>
    <w:rsid w:val="3D640B7E"/>
    <w:rsid w:val="3F577AF1"/>
    <w:rsid w:val="40747331"/>
    <w:rsid w:val="42ED3DDD"/>
    <w:rsid w:val="43C228F3"/>
    <w:rsid w:val="44ED1D90"/>
    <w:rsid w:val="462F5AF9"/>
    <w:rsid w:val="46FB300F"/>
    <w:rsid w:val="473A7CBB"/>
    <w:rsid w:val="47C52C21"/>
    <w:rsid w:val="4884662A"/>
    <w:rsid w:val="4A270BFF"/>
    <w:rsid w:val="4D823397"/>
    <w:rsid w:val="4E5B51E1"/>
    <w:rsid w:val="4F5E2354"/>
    <w:rsid w:val="50623AAB"/>
    <w:rsid w:val="52297786"/>
    <w:rsid w:val="530F7471"/>
    <w:rsid w:val="541442C7"/>
    <w:rsid w:val="55752158"/>
    <w:rsid w:val="57D640A2"/>
    <w:rsid w:val="57EC03B5"/>
    <w:rsid w:val="58C41A31"/>
    <w:rsid w:val="5A1D2966"/>
    <w:rsid w:val="5A247F19"/>
    <w:rsid w:val="5A2803BD"/>
    <w:rsid w:val="5D9C5EFE"/>
    <w:rsid w:val="5DB77E6B"/>
    <w:rsid w:val="5E346385"/>
    <w:rsid w:val="5EF522D6"/>
    <w:rsid w:val="5F093AAC"/>
    <w:rsid w:val="6190260E"/>
    <w:rsid w:val="637E2866"/>
    <w:rsid w:val="64404E64"/>
    <w:rsid w:val="6482212D"/>
    <w:rsid w:val="64FD02CF"/>
    <w:rsid w:val="650871A1"/>
    <w:rsid w:val="67BC7BAF"/>
    <w:rsid w:val="684A1A6E"/>
    <w:rsid w:val="68CD06BE"/>
    <w:rsid w:val="6B542380"/>
    <w:rsid w:val="6C0753C8"/>
    <w:rsid w:val="6C1A620C"/>
    <w:rsid w:val="6CA61F1F"/>
    <w:rsid w:val="6DEF773A"/>
    <w:rsid w:val="6DF8356F"/>
    <w:rsid w:val="6E1C441A"/>
    <w:rsid w:val="6E601F6E"/>
    <w:rsid w:val="6EBA2BE4"/>
    <w:rsid w:val="71646720"/>
    <w:rsid w:val="71F55637"/>
    <w:rsid w:val="72002B91"/>
    <w:rsid w:val="72610FA8"/>
    <w:rsid w:val="73744208"/>
    <w:rsid w:val="7397494E"/>
    <w:rsid w:val="73D511DA"/>
    <w:rsid w:val="74291B66"/>
    <w:rsid w:val="74E90B03"/>
    <w:rsid w:val="75C8623C"/>
    <w:rsid w:val="75CB22FE"/>
    <w:rsid w:val="76BE21BA"/>
    <w:rsid w:val="786F1449"/>
    <w:rsid w:val="797A1E39"/>
    <w:rsid w:val="79A23518"/>
    <w:rsid w:val="7A083961"/>
    <w:rsid w:val="7A160D0D"/>
    <w:rsid w:val="7A941CB8"/>
    <w:rsid w:val="7BDF713A"/>
    <w:rsid w:val="7C726C5A"/>
    <w:rsid w:val="7D9945AA"/>
    <w:rsid w:val="7EB55ACB"/>
    <w:rsid w:val="7F3875E8"/>
    <w:rsid w:val="7F45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4:docId w14:val="19892890"/>
  <w15:docId w15:val="{98F808D6-BBCF-4260-90F2-6F1ECAD7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1" w:defSemiHidden="0" w:defUnhideWhenUsed="0" w:defQFormat="0" w:count="376">
    <w:lsdException w:name="Normal" w:uiPriority="0" w:qFormat="1"/>
    <w:lsdException w:name="heading 1" w:qFormat="1"/>
    <w:lsdException w:name="heading 2" w:uiPriority="9" w:qFormat="1"/>
    <w:lsdException w:name="heading 3" w:uiPriority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uiPriority="0" w:qFormat="1"/>
    <w:lsdException w:name="header" w:uiPriority="0" w:qFormat="1"/>
    <w:lsdException w:name="footer" w:uiPriority="0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99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0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60" w:after="260" w:line="416" w:lineRule="auto"/>
      <w:outlineLvl w:val="1"/>
    </w:pPr>
    <w:rPr>
      <w:rFonts w:ascii="DengXian Light" w:eastAsia="DengXian Light" w:hAnsi="DengXian Light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widowControl/>
      <w:spacing w:before="100" w:beforeAutospacing="1" w:after="100" w:afterAutospacing="1"/>
      <w:jc w:val="left"/>
      <w:outlineLvl w:val="2"/>
    </w:pPr>
    <w:rPr>
      <w:rFonts w:ascii="SimSun" w:hAnsi="SimSu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pPr>
      <w:jc w:val="left"/>
    </w:pPr>
  </w:style>
  <w:style w:type="paragraph" w:styleId="EndnoteText">
    <w:name w:val="endnote text"/>
    <w:basedOn w:val="Normal"/>
    <w:link w:val="EndnoteTextChar"/>
    <w:uiPriority w:val="1"/>
    <w:unhideWhenUsed/>
    <w:rPr>
      <w:sz w:val="20"/>
      <w:szCs w:val="20"/>
    </w:rPr>
  </w:style>
  <w:style w:type="paragraph" w:styleId="BalloonText">
    <w:name w:val="Balloon Text"/>
    <w:basedOn w:val="Normal"/>
    <w:link w:val="BalloonTextChar"/>
    <w:qFormat/>
    <w:rPr>
      <w:rFonts w:ascii="Times New Roman" w:hAnsi="Times New Roman"/>
      <w:kern w:val="0"/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Header">
    <w:name w:val="header"/>
    <w:basedOn w:val="Normal"/>
    <w:link w:val="Header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character" w:styleId="Strong">
    <w:name w:val="Strong"/>
    <w:qFormat/>
    <w:rPr>
      <w:b/>
      <w:bCs/>
    </w:rPr>
  </w:style>
  <w:style w:type="character" w:styleId="EndnoteReference">
    <w:name w:val="endnote reference"/>
    <w:basedOn w:val="DefaultParagraphFont"/>
    <w:uiPriority w:val="1"/>
    <w:semiHidden/>
    <w:unhideWhenUsed/>
    <w:qFormat/>
    <w:rPr>
      <w:vertAlign w:val="superscript"/>
    </w:rPr>
  </w:style>
  <w:style w:type="character" w:styleId="FollowedHyperlink">
    <w:name w:val="FollowedHyperlink"/>
    <w:uiPriority w:val="99"/>
    <w:unhideWhenUsed/>
    <w:qFormat/>
    <w:rPr>
      <w:color w:val="954F72"/>
      <w:u w:val="single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qFormat/>
    <w:rPr>
      <w:color w:val="0000FF"/>
      <w:u w:val="single"/>
    </w:rPr>
  </w:style>
  <w:style w:type="character" w:styleId="CommentReference">
    <w:name w:val="annotation reference"/>
    <w:rPr>
      <w:sz w:val="21"/>
      <w:szCs w:val="21"/>
    </w:rPr>
  </w:style>
  <w:style w:type="character" w:customStyle="1" w:styleId="highlight">
    <w:name w:val="highlight"/>
    <w:basedOn w:val="DefaultParagraphFont"/>
    <w:qFormat/>
  </w:style>
  <w:style w:type="character" w:customStyle="1" w:styleId="HeaderChar">
    <w:name w:val="Header Char"/>
    <w:link w:val="Header"/>
    <w:rPr>
      <w:sz w:val="18"/>
      <w:szCs w:val="18"/>
    </w:rPr>
  </w:style>
  <w:style w:type="character" w:customStyle="1" w:styleId="apple-converted-space">
    <w:name w:val="apple-converted-space"/>
    <w:basedOn w:val="DefaultParagraphFont"/>
  </w:style>
  <w:style w:type="character" w:customStyle="1" w:styleId="CharChar">
    <w:name w:val="批注主题 Char Char"/>
    <w:link w:val="CommentSubject1"/>
    <w:qFormat/>
    <w:rPr>
      <w:b/>
      <w:bCs/>
    </w:rPr>
  </w:style>
  <w:style w:type="paragraph" w:customStyle="1" w:styleId="CommentSubject1">
    <w:name w:val="Comment Subject1"/>
    <w:basedOn w:val="CommentText"/>
    <w:next w:val="CommentText"/>
    <w:link w:val="CharChar"/>
    <w:rPr>
      <w:rFonts w:ascii="Times New Roman" w:hAnsi="Times New Roman"/>
      <w:b/>
      <w:bCs/>
      <w:kern w:val="0"/>
      <w:sz w:val="20"/>
      <w:szCs w:val="20"/>
    </w:rPr>
  </w:style>
  <w:style w:type="character" w:customStyle="1" w:styleId="TitleChar">
    <w:name w:val="Title Char"/>
    <w:link w:val="Title"/>
    <w:rPr>
      <w:rFonts w:ascii="Cambria" w:eastAsia="SimSun" w:hAnsi="Cambria" w:cs="Times New Roman"/>
      <w:b/>
      <w:bCs/>
      <w:sz w:val="32"/>
      <w:szCs w:val="32"/>
    </w:rPr>
  </w:style>
  <w:style w:type="character" w:customStyle="1" w:styleId="BalloonTextChar">
    <w:name w:val="Balloon Text Char"/>
    <w:link w:val="BalloonText"/>
    <w:qFormat/>
    <w:rPr>
      <w:sz w:val="18"/>
      <w:szCs w:val="18"/>
    </w:rPr>
  </w:style>
  <w:style w:type="character" w:customStyle="1" w:styleId="usera">
    <w:name w:val="user_a"/>
    <w:rPr>
      <w:rFonts w:ascii="Times New Roman" w:hAnsi="Times New Roman" w:cs="Times New Roman" w:hint="default"/>
    </w:rPr>
  </w:style>
  <w:style w:type="character" w:customStyle="1" w:styleId="small">
    <w:name w:val="small"/>
    <w:basedOn w:val="DefaultParagraphFont"/>
  </w:style>
  <w:style w:type="character" w:customStyle="1" w:styleId="Heading3Char">
    <w:name w:val="Heading 3 Char"/>
    <w:link w:val="Heading3"/>
    <w:rPr>
      <w:rFonts w:ascii="SimSun" w:hAnsi="SimSun" w:cs="SimSun"/>
      <w:b/>
      <w:bCs/>
      <w:sz w:val="27"/>
      <w:szCs w:val="27"/>
    </w:rPr>
  </w:style>
  <w:style w:type="character" w:customStyle="1" w:styleId="def">
    <w:name w:val="def"/>
    <w:basedOn w:val="DefaultParagraphFont"/>
    <w:qFormat/>
  </w:style>
  <w:style w:type="character" w:customStyle="1" w:styleId="CommentTextChar">
    <w:name w:val="Comment Text Char"/>
    <w:basedOn w:val="DefaultParagraphFont"/>
    <w:link w:val="CommentText"/>
    <w:qFormat/>
  </w:style>
  <w:style w:type="character" w:customStyle="1" w:styleId="CommentReference1">
    <w:name w:val="Comment Reference1"/>
    <w:qFormat/>
    <w:rPr>
      <w:sz w:val="21"/>
      <w:szCs w:val="21"/>
    </w:rPr>
  </w:style>
  <w:style w:type="character" w:customStyle="1" w:styleId="CommentSubjectChar">
    <w:name w:val="Comment Subject Char"/>
    <w:link w:val="CommentSubject"/>
    <w:qFormat/>
    <w:rPr>
      <w:rFonts w:ascii="Calibri" w:hAnsi="Calibri"/>
      <w:b/>
      <w:bCs/>
      <w:kern w:val="2"/>
      <w:sz w:val="21"/>
      <w:szCs w:val="22"/>
    </w:rPr>
  </w:style>
  <w:style w:type="character" w:customStyle="1" w:styleId="Heading2Char">
    <w:name w:val="Heading 2 Char"/>
    <w:link w:val="Heading2"/>
    <w:uiPriority w:val="9"/>
    <w:semiHidden/>
    <w:rPr>
      <w:rFonts w:ascii="DengXian Light" w:eastAsia="DengXian Light" w:hAnsi="DengXian Light" w:cs="Times New Roman"/>
      <w:b/>
      <w:bCs/>
      <w:kern w:val="2"/>
      <w:sz w:val="32"/>
      <w:szCs w:val="32"/>
    </w:rPr>
  </w:style>
  <w:style w:type="character" w:customStyle="1" w:styleId="FooterChar">
    <w:name w:val="Footer Char"/>
    <w:link w:val="Footer"/>
    <w:qFormat/>
    <w:rPr>
      <w:sz w:val="18"/>
      <w:szCs w:val="18"/>
    </w:rPr>
  </w:style>
  <w:style w:type="paragraph" w:customStyle="1" w:styleId="MediumList2-Accent21">
    <w:name w:val="Medium List 2 - Accent 21"/>
    <w:uiPriority w:val="71"/>
    <w:qFormat/>
    <w:rPr>
      <w:rFonts w:ascii="Calibri" w:hAnsi="Calibri"/>
      <w:kern w:val="2"/>
      <w:sz w:val="21"/>
      <w:szCs w:val="22"/>
      <w:lang w:val="en-US"/>
    </w:rPr>
  </w:style>
  <w:style w:type="paragraph" w:customStyle="1" w:styleId="1">
    <w:name w:val="无间隔1"/>
    <w:pPr>
      <w:widowControl w:val="0"/>
      <w:jc w:val="both"/>
    </w:pPr>
    <w:rPr>
      <w:rFonts w:ascii="Calibri" w:hAnsi="Calibri"/>
      <w:kern w:val="2"/>
      <w:sz w:val="21"/>
      <w:szCs w:val="22"/>
      <w:lang w:val="en-US"/>
    </w:rPr>
  </w:style>
  <w:style w:type="paragraph" w:customStyle="1" w:styleId="Revision1">
    <w:name w:val="Revision1"/>
    <w:uiPriority w:val="99"/>
    <w:unhideWhenUsed/>
    <w:rPr>
      <w:rFonts w:ascii="Calibri" w:hAnsi="Calibri"/>
      <w:kern w:val="2"/>
      <w:sz w:val="21"/>
      <w:szCs w:val="22"/>
      <w:lang w:val="en-US"/>
    </w:rPr>
  </w:style>
  <w:style w:type="paragraph" w:customStyle="1" w:styleId="2">
    <w:name w:val="列出段落2"/>
    <w:basedOn w:val="Normal"/>
    <w:pPr>
      <w:ind w:firstLineChars="200" w:firstLine="420"/>
    </w:pPr>
  </w:style>
  <w:style w:type="paragraph" w:customStyle="1" w:styleId="ListParagraph1">
    <w:name w:val="List Paragraph1"/>
    <w:basedOn w:val="Normal"/>
    <w:pPr>
      <w:ind w:firstLineChars="200" w:firstLine="420"/>
    </w:pPr>
  </w:style>
  <w:style w:type="paragraph" w:customStyle="1" w:styleId="Char">
    <w:name w:val="Char"/>
    <w:basedOn w:val="Normal"/>
    <w:pPr>
      <w:spacing w:line="360" w:lineRule="auto"/>
      <w:ind w:firstLineChars="200" w:firstLine="480"/>
    </w:pPr>
    <w:rPr>
      <w:rFonts w:ascii="SimSun" w:eastAsia="KaiTi_GB2312" w:hAnsi="SimSun"/>
      <w:sz w:val="24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0">
    <w:name w:val="修订1"/>
    <w:qFormat/>
    <w:rPr>
      <w:rFonts w:ascii="Calibri" w:hAnsi="Calibri"/>
      <w:kern w:val="2"/>
      <w:sz w:val="21"/>
      <w:szCs w:val="22"/>
      <w:lang w:val="en-US"/>
    </w:rPr>
  </w:style>
  <w:style w:type="paragraph" w:customStyle="1" w:styleId="DarkList-Accent31">
    <w:name w:val="Dark List - Accent 31"/>
    <w:uiPriority w:val="71"/>
    <w:qFormat/>
    <w:rPr>
      <w:rFonts w:ascii="Calibri" w:hAnsi="Calibri"/>
      <w:kern w:val="2"/>
      <w:sz w:val="21"/>
      <w:szCs w:val="22"/>
      <w:lang w:val="en-US"/>
    </w:rPr>
  </w:style>
  <w:style w:type="paragraph" w:customStyle="1" w:styleId="3">
    <w:name w:val="列出段落3"/>
    <w:basedOn w:val="Normal"/>
    <w:qFormat/>
    <w:pPr>
      <w:ind w:firstLineChars="200" w:firstLine="420"/>
    </w:pPr>
  </w:style>
  <w:style w:type="paragraph" w:customStyle="1" w:styleId="11">
    <w:name w:val="列出段落1"/>
    <w:basedOn w:val="Normal"/>
    <w:pPr>
      <w:ind w:firstLineChars="200" w:firstLine="420"/>
    </w:pPr>
  </w:style>
  <w:style w:type="paragraph" w:customStyle="1" w:styleId="ColorfulShading-Accent31">
    <w:name w:val="Colorful Shading - Accent 31"/>
    <w:basedOn w:val="Normal"/>
    <w:qFormat/>
    <w:pPr>
      <w:ind w:firstLineChars="200" w:firstLine="420"/>
    </w:pPr>
  </w:style>
  <w:style w:type="character" w:customStyle="1" w:styleId="EndnoteTextChar">
    <w:name w:val="Endnote Text Char"/>
    <w:basedOn w:val="DefaultParagraphFont"/>
    <w:link w:val="EndnoteText"/>
    <w:uiPriority w:val="1"/>
    <w:qFormat/>
    <w:rPr>
      <w:rFonts w:ascii="Calibri" w:hAnsi="Calibri"/>
      <w:kern w:val="2"/>
      <w:lang w:val="en-US"/>
    </w:rPr>
  </w:style>
  <w:style w:type="paragraph" w:customStyle="1" w:styleId="a">
    <w:name w:val="样式 居中"/>
    <w:basedOn w:val="Normal"/>
    <w:uiPriority w:val="99"/>
    <w:pPr>
      <w:jc w:val="center"/>
    </w:pPr>
    <w:rPr>
      <w:rFonts w:ascii="Times New Roman" w:eastAsia="KaiTi_GB2312" w:hAnsi="Times New Roman" w:cs="SimSu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bregtxt">
    <w:name w:val="b_regtxt"/>
    <w:basedOn w:val="DefaultParagraphFont"/>
  </w:style>
  <w:style w:type="paragraph" w:styleId="Revision">
    <w:name w:val="Revision"/>
    <w:hidden/>
    <w:uiPriority w:val="99"/>
    <w:semiHidden/>
    <w:rsid w:val="009D693B"/>
    <w:rPr>
      <w:rFonts w:ascii="Calibri" w:hAnsi="Calibri"/>
      <w:kern w:val="2"/>
      <w:sz w:val="21"/>
      <w:szCs w:val="22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61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6107"/>
    <w:rPr>
      <w:rFonts w:ascii="Calibri" w:hAnsi="Calibri"/>
      <w:kern w:val="2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036107"/>
    <w:rPr>
      <w:vertAlign w:val="superscript"/>
    </w:rPr>
  </w:style>
  <w:style w:type="paragraph" w:styleId="ListParagraph">
    <w:name w:val="List Paragraph"/>
    <w:basedOn w:val="Normal"/>
    <w:uiPriority w:val="99"/>
    <w:rsid w:val="008378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5D7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06abstract">
    <w:name w:val="06文章的abstract正文"/>
    <w:next w:val="Normal"/>
    <w:rsid w:val="00EC3660"/>
    <w:pPr>
      <w:spacing w:line="0" w:lineRule="atLeast"/>
      <w:ind w:firstLineChars="200" w:firstLine="200"/>
      <w:jc w:val="both"/>
    </w:pPr>
    <w:rPr>
      <w:b/>
      <w:sz w:val="18"/>
      <w:lang w:val="en-US"/>
    </w:rPr>
  </w:style>
  <w:style w:type="paragraph" w:customStyle="1" w:styleId="08Keywords">
    <w:name w:val="08文章的Keywords正文"/>
    <w:next w:val="Normal"/>
    <w:rsid w:val="00021139"/>
    <w:pPr>
      <w:spacing w:line="0" w:lineRule="atLeast"/>
      <w:ind w:firstLineChars="200" w:firstLine="200"/>
      <w:jc w:val="both"/>
    </w:pPr>
    <w:rPr>
      <w:b/>
      <w:sz w:val="18"/>
      <w:lang w:val="en-US"/>
    </w:rPr>
  </w:style>
  <w:style w:type="paragraph" w:styleId="NoSpacing">
    <w:name w:val="No Spacing"/>
    <w:basedOn w:val="Normal"/>
    <w:uiPriority w:val="1"/>
    <w:qFormat/>
    <w:rsid w:val="009D71A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5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2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i.stanford.edu/users/koller/" TargetMode="External"/><Relationship Id="rId18" Type="http://schemas.openxmlformats.org/officeDocument/2006/relationships/hyperlink" Target="https://www.cc.gatech.edu/fac/Charles.Isbell/" TargetMode="External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://rail.eecs.berkeley.edu/deeprlcourse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coursera.org/share/b60299a0808d1c21c0873da55b5af968" TargetMode="External"/><Relationship Id="rId17" Type="http://schemas.openxmlformats.org/officeDocument/2006/relationships/hyperlink" Target="http://cs.brown.edu/~mlittman/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coursera.org/share/dd0a6527f5aea4aeba33f2bdad930fca" TargetMode="External"/><Relationship Id="rId20" Type="http://schemas.openxmlformats.org/officeDocument/2006/relationships/hyperlink" Target="https://github.com/llv22/ml-practise/tree/master/java/reinforcement_learning/udcity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oursera.org/instructor/andrewng" TargetMode="External"/><Relationship Id="rId24" Type="http://schemas.openxmlformats.org/officeDocument/2006/relationships/header" Target="header1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coursera.org/instructor/~831097" TargetMode="External"/><Relationship Id="rId23" Type="http://schemas.openxmlformats.org/officeDocument/2006/relationships/hyperlink" Target="https://github.com/llv22/RLBerkelyFa2018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coursera.org/share/dfed4814c025fbf13b16164b2fa9ece0" TargetMode="External"/><Relationship Id="rId19" Type="http://schemas.openxmlformats.org/officeDocument/2006/relationships/hyperlink" Target="https://classroom.udacity.com/courses/ud600" TargetMode="External"/><Relationship Id="rId31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yperlink" Target="https://www.coursera.org/instructor/andrewng" TargetMode="External"/><Relationship Id="rId14" Type="http://schemas.openxmlformats.org/officeDocument/2006/relationships/hyperlink" Target="https://coursera.org/share/87f3e0b4f77b896ca92fa4c1b35a1d0f" TargetMode="External"/><Relationship Id="rId22" Type="http://schemas.openxmlformats.org/officeDocument/2006/relationships/hyperlink" Target="https://people.eecs.berkeley.edu/~svlevine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igpas.cas.cn/xwzx/kyjz/201701/t20170105_4731955.html" TargetMode="External"/><Relationship Id="rId1" Type="http://schemas.openxmlformats.org/officeDocument/2006/relationships/hyperlink" Target="https://www.paleosoc.org/assets/docs/extended-CONOP-COURSE-NOT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FE9F58BE-3971-A542-8BAB-68A7A00B6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903</Words>
  <Characters>6722</Characters>
  <Application>Microsoft Office Word</Application>
  <DocSecurity>0</DocSecurity>
  <Lines>56</Lines>
  <Paragraphs>15</Paragraphs>
  <ScaleCrop>false</ScaleCrop>
  <Company>Microsoft Corporation</Company>
  <LinksUpToDate>false</LinksUpToDate>
  <CharactersWithSpaces>7610</CharactersWithSpaces>
  <SharedDoc>false</SharedDoc>
  <HLinks>
    <vt:vector size="102" baseType="variant">
      <vt:variant>
        <vt:i4>4390994</vt:i4>
      </vt:variant>
      <vt:variant>
        <vt:i4>42</vt:i4>
      </vt:variant>
      <vt:variant>
        <vt:i4>0</vt:i4>
      </vt:variant>
      <vt:variant>
        <vt:i4>5</vt:i4>
      </vt:variant>
      <vt:variant>
        <vt:lpwstr>https://github.com/llv22/RLBerkelyFa2018</vt:lpwstr>
      </vt:variant>
      <vt:variant>
        <vt:lpwstr/>
      </vt:variant>
      <vt:variant>
        <vt:i4>2293881</vt:i4>
      </vt:variant>
      <vt:variant>
        <vt:i4>39</vt:i4>
      </vt:variant>
      <vt:variant>
        <vt:i4>0</vt:i4>
      </vt:variant>
      <vt:variant>
        <vt:i4>5</vt:i4>
      </vt:variant>
      <vt:variant>
        <vt:lpwstr>https://people.eecs.berkeley.edu/~svlevine/</vt:lpwstr>
      </vt:variant>
      <vt:variant>
        <vt:lpwstr/>
      </vt:variant>
      <vt:variant>
        <vt:i4>8126513</vt:i4>
      </vt:variant>
      <vt:variant>
        <vt:i4>36</vt:i4>
      </vt:variant>
      <vt:variant>
        <vt:i4>0</vt:i4>
      </vt:variant>
      <vt:variant>
        <vt:i4>5</vt:i4>
      </vt:variant>
      <vt:variant>
        <vt:lpwstr>http://rail.eecs.berkeley.edu/deeprlcourse/</vt:lpwstr>
      </vt:variant>
      <vt:variant>
        <vt:lpwstr/>
      </vt:variant>
      <vt:variant>
        <vt:i4>4391035</vt:i4>
      </vt:variant>
      <vt:variant>
        <vt:i4>33</vt:i4>
      </vt:variant>
      <vt:variant>
        <vt:i4>0</vt:i4>
      </vt:variant>
      <vt:variant>
        <vt:i4>5</vt:i4>
      </vt:variant>
      <vt:variant>
        <vt:lpwstr>https://github.com/llv22/ml-practise/tree/master/java/reinforcement_learning/udcity</vt:lpwstr>
      </vt:variant>
      <vt:variant>
        <vt:lpwstr/>
      </vt:variant>
      <vt:variant>
        <vt:i4>2293868</vt:i4>
      </vt:variant>
      <vt:variant>
        <vt:i4>30</vt:i4>
      </vt:variant>
      <vt:variant>
        <vt:i4>0</vt:i4>
      </vt:variant>
      <vt:variant>
        <vt:i4>5</vt:i4>
      </vt:variant>
      <vt:variant>
        <vt:lpwstr>https://classroom.udacity.com/courses/ud600</vt:lpwstr>
      </vt:variant>
      <vt:variant>
        <vt:lpwstr/>
      </vt:variant>
      <vt:variant>
        <vt:i4>5963790</vt:i4>
      </vt:variant>
      <vt:variant>
        <vt:i4>27</vt:i4>
      </vt:variant>
      <vt:variant>
        <vt:i4>0</vt:i4>
      </vt:variant>
      <vt:variant>
        <vt:i4>5</vt:i4>
      </vt:variant>
      <vt:variant>
        <vt:lpwstr>https://www.cc.gatech.edu/fac/Charles.Isbell/</vt:lpwstr>
      </vt:variant>
      <vt:variant>
        <vt:lpwstr/>
      </vt:variant>
      <vt:variant>
        <vt:i4>3670124</vt:i4>
      </vt:variant>
      <vt:variant>
        <vt:i4>24</vt:i4>
      </vt:variant>
      <vt:variant>
        <vt:i4>0</vt:i4>
      </vt:variant>
      <vt:variant>
        <vt:i4>5</vt:i4>
      </vt:variant>
      <vt:variant>
        <vt:lpwstr>http://cs.brown.edu/~mlittman/</vt:lpwstr>
      </vt:variant>
      <vt:variant>
        <vt:lpwstr/>
      </vt:variant>
      <vt:variant>
        <vt:i4>8257570</vt:i4>
      </vt:variant>
      <vt:variant>
        <vt:i4>21</vt:i4>
      </vt:variant>
      <vt:variant>
        <vt:i4>0</vt:i4>
      </vt:variant>
      <vt:variant>
        <vt:i4>5</vt:i4>
      </vt:variant>
      <vt:variant>
        <vt:lpwstr>https://coursera.org/share/dd0a6527f5aea4aeba33f2bdad930fca</vt:lpwstr>
      </vt:variant>
      <vt:variant>
        <vt:lpwstr/>
      </vt:variant>
      <vt:variant>
        <vt:i4>2228272</vt:i4>
      </vt:variant>
      <vt:variant>
        <vt:i4>18</vt:i4>
      </vt:variant>
      <vt:variant>
        <vt:i4>0</vt:i4>
      </vt:variant>
      <vt:variant>
        <vt:i4>5</vt:i4>
      </vt:variant>
      <vt:variant>
        <vt:lpwstr>https://www.coursera.org/instructor/~831097</vt:lpwstr>
      </vt:variant>
      <vt:variant>
        <vt:lpwstr/>
      </vt:variant>
      <vt:variant>
        <vt:i4>7733362</vt:i4>
      </vt:variant>
      <vt:variant>
        <vt:i4>15</vt:i4>
      </vt:variant>
      <vt:variant>
        <vt:i4>0</vt:i4>
      </vt:variant>
      <vt:variant>
        <vt:i4>5</vt:i4>
      </vt:variant>
      <vt:variant>
        <vt:lpwstr>https://coursera.org/share/87f3e0b4f77b896ca92fa4c1b35a1d0f</vt:lpwstr>
      </vt:variant>
      <vt:variant>
        <vt:lpwstr/>
      </vt:variant>
      <vt:variant>
        <vt:i4>4915292</vt:i4>
      </vt:variant>
      <vt:variant>
        <vt:i4>12</vt:i4>
      </vt:variant>
      <vt:variant>
        <vt:i4>0</vt:i4>
      </vt:variant>
      <vt:variant>
        <vt:i4>5</vt:i4>
      </vt:variant>
      <vt:variant>
        <vt:lpwstr>http://ai.stanford.edu/users/koller/</vt:lpwstr>
      </vt:variant>
      <vt:variant>
        <vt:lpwstr/>
      </vt:variant>
      <vt:variant>
        <vt:i4>2556022</vt:i4>
      </vt:variant>
      <vt:variant>
        <vt:i4>9</vt:i4>
      </vt:variant>
      <vt:variant>
        <vt:i4>0</vt:i4>
      </vt:variant>
      <vt:variant>
        <vt:i4>5</vt:i4>
      </vt:variant>
      <vt:variant>
        <vt:lpwstr>https://coursera.org/share/b60299a0808d1c21c0873da55b5af968</vt:lpwstr>
      </vt:variant>
      <vt:variant>
        <vt:lpwstr/>
      </vt:variant>
      <vt:variant>
        <vt:i4>1966147</vt:i4>
      </vt:variant>
      <vt:variant>
        <vt:i4>6</vt:i4>
      </vt:variant>
      <vt:variant>
        <vt:i4>0</vt:i4>
      </vt:variant>
      <vt:variant>
        <vt:i4>5</vt:i4>
      </vt:variant>
      <vt:variant>
        <vt:lpwstr>https://www.coursera.org/instructor/andrewng</vt:lpwstr>
      </vt:variant>
      <vt:variant>
        <vt:lpwstr/>
      </vt:variant>
      <vt:variant>
        <vt:i4>7733365</vt:i4>
      </vt:variant>
      <vt:variant>
        <vt:i4>3</vt:i4>
      </vt:variant>
      <vt:variant>
        <vt:i4>0</vt:i4>
      </vt:variant>
      <vt:variant>
        <vt:i4>5</vt:i4>
      </vt:variant>
      <vt:variant>
        <vt:lpwstr>https://coursera.org/share/dfed4814c025fbf13b16164b2fa9ece0</vt:lpwstr>
      </vt:variant>
      <vt:variant>
        <vt:lpwstr/>
      </vt:variant>
      <vt:variant>
        <vt:i4>1966147</vt:i4>
      </vt:variant>
      <vt:variant>
        <vt:i4>0</vt:i4>
      </vt:variant>
      <vt:variant>
        <vt:i4>0</vt:i4>
      </vt:variant>
      <vt:variant>
        <vt:i4>5</vt:i4>
      </vt:variant>
      <vt:variant>
        <vt:lpwstr>https://www.coursera.org/instructor/andrewng</vt:lpwstr>
      </vt:variant>
      <vt:variant>
        <vt:lpwstr/>
      </vt:variant>
      <vt:variant>
        <vt:i4>2555912</vt:i4>
      </vt:variant>
      <vt:variant>
        <vt:i4>3</vt:i4>
      </vt:variant>
      <vt:variant>
        <vt:i4>0</vt:i4>
      </vt:variant>
      <vt:variant>
        <vt:i4>5</vt:i4>
      </vt:variant>
      <vt:variant>
        <vt:lpwstr>http://www.nigpas.cas.cn/xwzx/kyjz/201701/t20170105_4731955.html</vt:lpwstr>
      </vt:variant>
      <vt:variant>
        <vt:lpwstr/>
      </vt:variant>
      <vt:variant>
        <vt:i4>1835018</vt:i4>
      </vt:variant>
      <vt:variant>
        <vt:i4>0</vt:i4>
      </vt:variant>
      <vt:variant>
        <vt:i4>0</vt:i4>
      </vt:variant>
      <vt:variant>
        <vt:i4>5</vt:i4>
      </vt:variant>
      <vt:variant>
        <vt:lpwstr>https://www.paleosoc.org/assets/docs/extended-CONOP-COURSE-NOTES.pdf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Fanya Qin</dc:title>
  <dc:subject/>
  <dc:creator>ZGC</dc:creator>
  <cp:keywords/>
  <cp:lastModifiedBy>丁 磊</cp:lastModifiedBy>
  <cp:revision>520</cp:revision>
  <cp:lastPrinted>2021-08-07T19:02:00Z</cp:lastPrinted>
  <dcterms:created xsi:type="dcterms:W3CDTF">2021-12-07T01:07:00Z</dcterms:created>
  <dcterms:modified xsi:type="dcterms:W3CDTF">2022-10-09T18:32:00Z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