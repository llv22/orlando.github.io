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9892890" w14:textId="77777777" w:rsidR="001B4A44" w:rsidRDefault="001B4A44">
      <w:pPr>
        <w:jc w:val="center"/>
        <w:rPr>
          <w:rFonts w:ascii="Times New Roman" w:hAnsi="Times New Roman"/>
          <w:b/>
          <w:bCs/>
          <w:sz w:val="22"/>
          <w:szCs w:val="24"/>
        </w:rPr>
      </w:pPr>
      <w:bookmarkStart w:id="0" w:name="OLE_LINK3"/>
      <w:bookmarkStart w:id="1" w:name="OLE_LINK4"/>
      <w:bookmarkStart w:id="2" w:name="OLE_LINK5"/>
      <w:bookmarkStart w:id="3" w:name="OLE_LINK8"/>
      <w:bookmarkStart w:id="4" w:name="OLE_LINK23"/>
    </w:p>
    <w:p w14:paraId="19892891" w14:textId="77777777" w:rsidR="001B4A44" w:rsidRDefault="00E44840">
      <w:pPr>
        <w:jc w:val="center"/>
        <w:rPr>
          <w:rFonts w:ascii="Times New Roman" w:hAnsi="Times New Roman"/>
          <w:b/>
          <w:bCs/>
          <w:sz w:val="32"/>
          <w:szCs w:val="24"/>
        </w:rPr>
      </w:pPr>
      <w:r>
        <w:rPr>
          <w:rFonts w:ascii="Times New Roman" w:hAnsi="Times New Roman" w:hint="eastAsia"/>
          <w:b/>
          <w:bCs/>
          <w:sz w:val="32"/>
          <w:szCs w:val="24"/>
        </w:rPr>
        <w:t>Le</w:t>
      </w:r>
      <w:r>
        <w:rPr>
          <w:rFonts w:ascii="Times New Roman" w:hAnsi="Times New Roman"/>
          <w:b/>
          <w:bCs/>
          <w:sz w:val="32"/>
          <w:szCs w:val="24"/>
        </w:rPr>
        <w:t>i Ding</w:t>
      </w:r>
    </w:p>
    <w:p w14:paraId="19892892" w14:textId="77086937" w:rsidR="001B4A44" w:rsidDel="00651B55" w:rsidRDefault="00E44840">
      <w:pPr>
        <w:jc w:val="center"/>
        <w:rPr>
          <w:del w:id="5" w:author="丁 磊" w:date="2022-10-09T11:30:00Z"/>
          <w:rStyle w:val="Hyperlink"/>
        </w:rPr>
      </w:pPr>
      <w:del w:id="6" w:author="丁 磊" w:date="2022-10-09T11:30:00Z">
        <w:r w:rsidDel="00651B55">
          <w:rPr>
            <w:rFonts w:ascii="Times New Roman" w:hAnsi="Times New Roman" w:hint="eastAsia"/>
            <w:bCs/>
            <w:sz w:val="24"/>
            <w:szCs w:val="24"/>
          </w:rPr>
          <w:delText>E</w:delText>
        </w:r>
        <w:r w:rsidDel="00651B55">
          <w:rPr>
            <w:rFonts w:ascii="Times New Roman" w:hAnsi="Times New Roman"/>
            <w:bCs/>
            <w:sz w:val="24"/>
            <w:szCs w:val="24"/>
          </w:rPr>
          <w:delText>mail</w:delText>
        </w:r>
        <w:r w:rsidDel="00651B55">
          <w:rPr>
            <w:rFonts w:ascii="Times New Roman" w:hAnsi="Times New Roman" w:hint="eastAsia"/>
            <w:bCs/>
            <w:sz w:val="24"/>
            <w:szCs w:val="24"/>
          </w:rPr>
          <w:delText xml:space="preserve">: </w:delText>
        </w:r>
        <w:r w:rsidDel="00651B55">
          <w:rPr>
            <w:rFonts w:ascii="Times New Roman" w:hAnsi="Times New Roman"/>
            <w:bCs/>
            <w:sz w:val="24"/>
            <w:szCs w:val="24"/>
          </w:rPr>
          <w:delText>xiandao.airs@gmail.com</w:delText>
        </w:r>
        <w:r w:rsidDel="00651B55">
          <w:rPr>
            <w:rFonts w:ascii="Times New Roman" w:hAnsi="Times New Roman" w:hint="eastAsia"/>
            <w:bCs/>
            <w:sz w:val="24"/>
            <w:szCs w:val="24"/>
          </w:rPr>
          <w:delText xml:space="preserve">    </w:delText>
        </w:r>
        <w:r w:rsidDel="00651B55">
          <w:rPr>
            <w:rFonts w:ascii="Times New Roman" w:hAnsi="Times New Roman"/>
            <w:bCs/>
            <w:sz w:val="24"/>
            <w:szCs w:val="24"/>
          </w:rPr>
          <w:delText>Tel:</w:delText>
        </w:r>
        <w:r w:rsidR="00F50E99" w:rsidDel="00651B55">
          <w:rPr>
            <w:rFonts w:ascii="Times New Roman" w:hAnsi="Times New Roman"/>
            <w:bCs/>
            <w:sz w:val="24"/>
            <w:szCs w:val="24"/>
          </w:rPr>
          <w:delText xml:space="preserve"> </w:delText>
        </w:r>
        <w:r w:rsidDel="00651B55">
          <w:rPr>
            <w:rFonts w:ascii="Times New Roman" w:hAnsi="Times New Roman"/>
            <w:bCs/>
            <w:sz w:val="24"/>
            <w:szCs w:val="24"/>
          </w:rPr>
          <w:delText>+8613880669486</w:delText>
        </w:r>
      </w:del>
    </w:p>
    <w:p w14:paraId="19892893" w14:textId="18B94A9C" w:rsidR="001B4A44" w:rsidDel="00651B55" w:rsidRDefault="001B4A44">
      <w:pPr>
        <w:jc w:val="center"/>
        <w:rPr>
          <w:del w:id="7" w:author="丁 磊" w:date="2022-10-09T11:30:00Z"/>
          <w:rFonts w:ascii="Times New Roman" w:hAnsi="Times New Roman"/>
          <w:bCs/>
          <w:color w:val="0000FF"/>
          <w:sz w:val="24"/>
          <w:szCs w:val="24"/>
          <w:u w:val="single"/>
        </w:rPr>
      </w:pPr>
    </w:p>
    <w:tbl>
      <w:tblPr>
        <w:tblW w:w="10682" w:type="dxa"/>
        <w:jc w:val="center"/>
        <w:tblLayout w:type="fixed"/>
        <w:tblLook w:val="04A0" w:firstRow="1" w:lastRow="0" w:firstColumn="1" w:lastColumn="0" w:noHBand="0" w:noVBand="1"/>
      </w:tblPr>
      <w:tblGrid>
        <w:gridCol w:w="8172"/>
        <w:gridCol w:w="583"/>
        <w:gridCol w:w="1927"/>
      </w:tblGrid>
      <w:tr w:rsidR="001B4A44" w:rsidDel="00651B55" w14:paraId="19892895" w14:textId="3CD00471">
        <w:trPr>
          <w:trHeight w:val="87"/>
          <w:jc w:val="center"/>
          <w:del w:id="8" w:author="丁 磊" w:date="2022-10-09T11:30:00Z"/>
        </w:trPr>
        <w:tc>
          <w:tcPr>
            <w:tcW w:w="10682" w:type="dxa"/>
            <w:gridSpan w:val="3"/>
          </w:tcPr>
          <w:p w14:paraId="19892894" w14:textId="3D428AB5" w:rsidR="001B4A44" w:rsidDel="00651B55" w:rsidRDefault="00E44840">
            <w:pPr>
              <w:jc w:val="left"/>
              <w:rPr>
                <w:del w:id="9" w:author="丁 磊" w:date="2022-10-09T11:30:00Z"/>
                <w:rFonts w:ascii="Times New Roman" w:hAnsi="Times New Roman"/>
                <w:b/>
                <w:sz w:val="20"/>
                <w:szCs w:val="20"/>
              </w:rPr>
            </w:pPr>
            <w:del w:id="10" w:author="丁 磊" w:date="2022-10-09T11:30:00Z">
              <w:r w:rsidDel="00651B55">
                <w:rPr>
                  <w:rFonts w:ascii="Times New Roman" w:hAnsi="Times New Roman" w:hint="eastAsia"/>
                  <w:b/>
                  <w:sz w:val="20"/>
                  <w:szCs w:val="20"/>
                </w:rPr>
                <w:delText>E</w:delText>
              </w:r>
              <w:r w:rsidDel="00651B55">
                <w:rPr>
                  <w:rFonts w:ascii="Times New Roman" w:hAnsi="Times New Roman"/>
                  <w:b/>
                  <w:sz w:val="20"/>
                  <w:szCs w:val="20"/>
                </w:rPr>
                <w:delText>DUCATION</w:delText>
              </w:r>
              <w:r w:rsidDel="00651B55">
                <w:rPr>
                  <w:rFonts w:ascii="Times New Roman" w:hAnsi="Times New Roman" w:hint="eastAsia"/>
                  <w:b/>
                  <w:sz w:val="20"/>
                  <w:szCs w:val="20"/>
                </w:rPr>
                <w:delText xml:space="preserve"> </w:delText>
              </w:r>
              <w:r w:rsidDel="00651B55">
                <w:rPr>
                  <w:rFonts w:ascii="Times New Roman" w:hAnsi="Times New Roman"/>
                  <w:b/>
                  <w:sz w:val="20"/>
                  <w:szCs w:val="20"/>
                </w:rPr>
                <w:delText xml:space="preserve">                                                                      </w:delText>
              </w:r>
              <w:r w:rsidDel="00651B55">
                <w:rPr>
                  <w:rFonts w:ascii="Times New Roman" w:hAnsi="Times New Roman" w:hint="eastAsia"/>
                  <w:b/>
                  <w:sz w:val="20"/>
                  <w:szCs w:val="20"/>
                </w:rPr>
                <w:delText xml:space="preserve">     </w:delText>
              </w:r>
            </w:del>
          </w:p>
        </w:tc>
      </w:tr>
      <w:tr w:rsidR="001B4A44" w:rsidDel="00651B55" w14:paraId="19892898" w14:textId="6DC31F97">
        <w:trPr>
          <w:trHeight w:val="87"/>
          <w:jc w:val="center"/>
          <w:del w:id="11" w:author="丁 磊" w:date="2022-10-09T11:30:00Z"/>
        </w:trPr>
        <w:tc>
          <w:tcPr>
            <w:tcW w:w="8172" w:type="dxa"/>
            <w:tcBorders>
              <w:top w:val="single" w:sz="4" w:space="0" w:color="auto"/>
            </w:tcBorders>
          </w:tcPr>
          <w:p w14:paraId="19892896" w14:textId="7EF7B6E9" w:rsidR="001B4A44" w:rsidDel="00651B55" w:rsidRDefault="00E44840">
            <w:pPr>
              <w:jc w:val="left"/>
              <w:rPr>
                <w:del w:id="12" w:author="丁 磊" w:date="2022-10-09T11:30:00Z"/>
                <w:rFonts w:ascii="Arial" w:hAnsi="Arial" w:cs="Arial"/>
                <w:b/>
                <w:bCs/>
                <w:sz w:val="20"/>
                <w:szCs w:val="20"/>
              </w:rPr>
            </w:pPr>
            <w:del w:id="13" w:author="丁 磊" w:date="2022-10-09T11:30:00Z">
              <w:r w:rsidDel="00651B55">
                <w:rPr>
                  <w:rFonts w:ascii="Times New Roman" w:hAnsi="Times New Roman" w:hint="eastAsia"/>
                  <w:b/>
                  <w:sz w:val="20"/>
                  <w:szCs w:val="20"/>
                </w:rPr>
                <w:delText>S</w:delText>
              </w:r>
              <w:r w:rsidDel="00651B55">
                <w:rPr>
                  <w:rFonts w:ascii="Times New Roman" w:hAnsi="Times New Roman"/>
                  <w:b/>
                  <w:sz w:val="20"/>
                  <w:szCs w:val="20"/>
                </w:rPr>
                <w:delText>ichuan University</w:delText>
              </w:r>
            </w:del>
          </w:p>
        </w:tc>
        <w:tc>
          <w:tcPr>
            <w:tcW w:w="2510" w:type="dxa"/>
            <w:gridSpan w:val="2"/>
            <w:tcBorders>
              <w:top w:val="single" w:sz="4" w:space="0" w:color="auto"/>
            </w:tcBorders>
          </w:tcPr>
          <w:p w14:paraId="19892897" w14:textId="4843D805" w:rsidR="001B4A44" w:rsidDel="00651B55" w:rsidRDefault="00E44840">
            <w:pPr>
              <w:jc w:val="right"/>
              <w:rPr>
                <w:del w:id="14" w:author="丁 磊" w:date="2022-10-09T11:30:00Z"/>
                <w:rFonts w:ascii="Times New Roman" w:hAnsi="Times New Roman"/>
                <w:sz w:val="20"/>
                <w:szCs w:val="20"/>
              </w:rPr>
            </w:pPr>
            <w:del w:id="15" w:author="丁 磊" w:date="2022-10-09T11:30:00Z">
              <w:r w:rsidDel="00651B55">
                <w:rPr>
                  <w:rFonts w:ascii="Times New Roman" w:hAnsi="Times New Roman"/>
                  <w:sz w:val="20"/>
                  <w:szCs w:val="20"/>
                </w:rPr>
                <w:delText>Aug.</w:delText>
              </w:r>
              <w:r w:rsidR="00F50E99" w:rsidDel="00651B55">
                <w:rPr>
                  <w:rFonts w:ascii="Times New Roman" w:hAnsi="Times New Roman"/>
                  <w:sz w:val="20"/>
                  <w:szCs w:val="20"/>
                </w:rPr>
                <w:delText xml:space="preserve"> </w:delText>
              </w:r>
              <w:r w:rsidDel="00651B55">
                <w:rPr>
                  <w:rFonts w:ascii="Times New Roman" w:hAnsi="Times New Roman" w:hint="eastAsia"/>
                  <w:sz w:val="20"/>
                  <w:szCs w:val="20"/>
                </w:rPr>
                <w:delText>20</w:delText>
              </w:r>
              <w:r w:rsidDel="00651B55">
                <w:rPr>
                  <w:rFonts w:ascii="Times New Roman" w:hAnsi="Times New Roman"/>
                  <w:sz w:val="20"/>
                  <w:szCs w:val="20"/>
                </w:rPr>
                <w:delText>04</w:delText>
              </w:r>
              <w:r w:rsidR="0087354C" w:rsidDel="00651B55">
                <w:rPr>
                  <w:rFonts w:ascii="Times New Roman" w:hAnsi="Times New Roman"/>
                  <w:sz w:val="20"/>
                  <w:szCs w:val="20"/>
                </w:rPr>
                <w:delText xml:space="preserve"> </w:delText>
              </w:r>
              <w:r w:rsidDel="00651B55">
                <w:rPr>
                  <w:rFonts w:ascii="Times New Roman" w:hAnsi="Times New Roman"/>
                  <w:sz w:val="20"/>
                  <w:szCs w:val="20"/>
                </w:rPr>
                <w:delText>~</w:delText>
              </w:r>
              <w:r w:rsidR="0087354C" w:rsidDel="00651B55">
                <w:rPr>
                  <w:rFonts w:ascii="Times New Roman" w:hAnsi="Times New Roman"/>
                  <w:sz w:val="20"/>
                  <w:szCs w:val="20"/>
                </w:rPr>
                <w:delText xml:space="preserve"> </w:delText>
              </w:r>
              <w:r w:rsidDel="00651B55">
                <w:rPr>
                  <w:rFonts w:ascii="Times New Roman" w:hAnsi="Times New Roman"/>
                  <w:sz w:val="20"/>
                  <w:szCs w:val="20"/>
                </w:rPr>
                <w:delText>July.</w:delText>
              </w:r>
              <w:r w:rsidR="0087354C" w:rsidDel="00651B55">
                <w:rPr>
                  <w:rFonts w:ascii="Times New Roman" w:hAnsi="Times New Roman"/>
                  <w:sz w:val="20"/>
                  <w:szCs w:val="20"/>
                </w:rPr>
                <w:delText xml:space="preserve"> </w:delText>
              </w:r>
              <w:r w:rsidDel="00651B55">
                <w:rPr>
                  <w:rFonts w:ascii="Times New Roman" w:hAnsi="Times New Roman"/>
                  <w:sz w:val="20"/>
                  <w:szCs w:val="20"/>
                </w:rPr>
                <w:delText>2007</w:delText>
              </w:r>
            </w:del>
          </w:p>
        </w:tc>
      </w:tr>
      <w:tr w:rsidR="001B4A44" w:rsidDel="00651B55" w14:paraId="1989289B" w14:textId="4352F4CE">
        <w:trPr>
          <w:trHeight w:val="87"/>
          <w:jc w:val="center"/>
          <w:del w:id="16" w:author="丁 磊" w:date="2022-10-09T11:30:00Z"/>
        </w:trPr>
        <w:tc>
          <w:tcPr>
            <w:tcW w:w="8172" w:type="dxa"/>
          </w:tcPr>
          <w:p w14:paraId="19892899" w14:textId="658658CE" w:rsidR="001B4A44" w:rsidDel="00651B55" w:rsidRDefault="00E44840">
            <w:pPr>
              <w:jc w:val="left"/>
              <w:rPr>
                <w:del w:id="17" w:author="丁 磊" w:date="2022-10-09T11:30:00Z"/>
                <w:sz w:val="20"/>
                <w:szCs w:val="20"/>
              </w:rPr>
            </w:pPr>
            <w:bookmarkStart w:id="18" w:name="_Hlk26866531"/>
            <w:del w:id="19" w:author="丁 磊" w:date="2022-10-09T11:30:00Z">
              <w:r w:rsidDel="00651B55">
                <w:rPr>
                  <w:rFonts w:ascii="Times New Roman" w:hAnsi="Times New Roman" w:hint="eastAsia"/>
                  <w:sz w:val="20"/>
                  <w:szCs w:val="20"/>
                </w:rPr>
                <w:delText>M</w:delText>
              </w:r>
              <w:r w:rsidDel="00651B55">
                <w:rPr>
                  <w:rFonts w:ascii="Times New Roman" w:hAnsi="Times New Roman"/>
                  <w:sz w:val="20"/>
                  <w:szCs w:val="20"/>
                </w:rPr>
                <w:delText xml:space="preserve">aster: Applied </w:delText>
              </w:r>
              <w:r w:rsidR="00B71C33" w:rsidDel="00651B55">
                <w:rPr>
                  <w:rFonts w:ascii="Times New Roman" w:hAnsi="Times New Roman"/>
                  <w:sz w:val="20"/>
                  <w:szCs w:val="20"/>
                </w:rPr>
                <w:delText xml:space="preserve">Computer </w:delText>
              </w:r>
              <w:r w:rsidDel="00651B55">
                <w:rPr>
                  <w:rFonts w:ascii="Times New Roman" w:hAnsi="Times New Roman"/>
                  <w:sz w:val="20"/>
                  <w:szCs w:val="20"/>
                </w:rPr>
                <w:delText>Technology</w:delText>
              </w:r>
              <w:r w:rsidR="0087354C" w:rsidDel="00651B55">
                <w:rPr>
                  <w:rFonts w:ascii="Times New Roman" w:hAnsi="Times New Roman"/>
                  <w:sz w:val="20"/>
                  <w:szCs w:val="20"/>
                </w:rPr>
                <w:delText xml:space="preserve"> </w:delText>
              </w:r>
              <w:r w:rsidDel="00651B55">
                <w:rPr>
                  <w:rFonts w:ascii="Times New Roman" w:hAnsi="Times New Roman" w:hint="eastAsia"/>
                  <w:sz w:val="20"/>
                  <w:szCs w:val="20"/>
                </w:rPr>
                <w:delText>-</w:delText>
              </w:r>
              <w:r w:rsidR="0087354C" w:rsidDel="00651B55">
                <w:rPr>
                  <w:rFonts w:ascii="Times New Roman" w:hAnsi="Times New Roman"/>
                  <w:sz w:val="20"/>
                  <w:szCs w:val="20"/>
                </w:rPr>
                <w:delText xml:space="preserve"> </w:delText>
              </w:r>
              <w:r w:rsidDel="00651B55">
                <w:rPr>
                  <w:rFonts w:ascii="Times New Roman" w:hAnsi="Times New Roman" w:hint="eastAsia"/>
                  <w:sz w:val="20"/>
                  <w:szCs w:val="20"/>
                </w:rPr>
                <w:delText>C</w:delText>
              </w:r>
              <w:r w:rsidDel="00651B55">
                <w:rPr>
                  <w:rFonts w:ascii="Times New Roman" w:hAnsi="Times New Roman"/>
                  <w:sz w:val="20"/>
                  <w:szCs w:val="20"/>
                </w:rPr>
                <w:delText>omputer Network</w:delText>
              </w:r>
            </w:del>
          </w:p>
        </w:tc>
        <w:tc>
          <w:tcPr>
            <w:tcW w:w="2510" w:type="dxa"/>
            <w:gridSpan w:val="2"/>
          </w:tcPr>
          <w:p w14:paraId="1989289A" w14:textId="7492EB1F" w:rsidR="001B4A44" w:rsidDel="00651B55" w:rsidRDefault="00E44840">
            <w:pPr>
              <w:jc w:val="right"/>
              <w:rPr>
                <w:del w:id="20" w:author="丁 磊" w:date="2022-10-09T11:30:00Z"/>
                <w:rFonts w:ascii="Times New Roman" w:hAnsi="Times New Roman"/>
                <w:sz w:val="20"/>
                <w:szCs w:val="20"/>
              </w:rPr>
            </w:pPr>
            <w:del w:id="21" w:author="丁 磊" w:date="2022-10-09T11:30:00Z">
              <w:r w:rsidDel="00651B55">
                <w:rPr>
                  <w:rFonts w:ascii="Times New Roman" w:hAnsi="Times New Roman" w:hint="eastAsia"/>
                  <w:sz w:val="20"/>
                  <w:szCs w:val="20"/>
                </w:rPr>
                <w:delText>S</w:delText>
              </w:r>
              <w:r w:rsidDel="00651B55">
                <w:rPr>
                  <w:rFonts w:ascii="Times New Roman" w:hAnsi="Times New Roman"/>
                  <w:sz w:val="20"/>
                  <w:szCs w:val="20"/>
                </w:rPr>
                <w:delText>ichuan, China</w:delText>
              </w:r>
            </w:del>
          </w:p>
        </w:tc>
      </w:tr>
      <w:tr w:rsidR="001B4A44" w:rsidDel="00651B55" w14:paraId="1989289E" w14:textId="363466E5">
        <w:trPr>
          <w:trHeight w:val="87"/>
          <w:jc w:val="center"/>
          <w:del w:id="22" w:author="丁 磊" w:date="2022-10-09T11:30:00Z"/>
        </w:trPr>
        <w:tc>
          <w:tcPr>
            <w:tcW w:w="8172" w:type="dxa"/>
          </w:tcPr>
          <w:p w14:paraId="1989289C" w14:textId="6F9DA353" w:rsidR="001B4A44" w:rsidDel="00651B55" w:rsidRDefault="00E44840">
            <w:pPr>
              <w:jc w:val="left"/>
              <w:rPr>
                <w:del w:id="23" w:author="丁 磊" w:date="2022-10-09T11:30:00Z"/>
                <w:rFonts w:ascii="Times New Roman" w:hAnsi="Times New Roman"/>
                <w:sz w:val="20"/>
                <w:szCs w:val="20"/>
              </w:rPr>
            </w:pPr>
            <w:del w:id="24" w:author="丁 磊" w:date="2022-10-09T11:30:00Z">
              <w:r w:rsidDel="00651B55">
                <w:rPr>
                  <w:rFonts w:ascii="Times New Roman" w:hAnsi="Times New Roman" w:hint="eastAsia"/>
                  <w:b/>
                  <w:sz w:val="20"/>
                  <w:szCs w:val="20"/>
                </w:rPr>
                <w:delText>S</w:delText>
              </w:r>
              <w:r w:rsidDel="00651B55">
                <w:rPr>
                  <w:rFonts w:ascii="Times New Roman" w:hAnsi="Times New Roman"/>
                  <w:b/>
                  <w:sz w:val="20"/>
                  <w:szCs w:val="20"/>
                </w:rPr>
                <w:delText>ichuan University</w:delText>
              </w:r>
            </w:del>
          </w:p>
        </w:tc>
        <w:tc>
          <w:tcPr>
            <w:tcW w:w="2510" w:type="dxa"/>
            <w:gridSpan w:val="2"/>
          </w:tcPr>
          <w:p w14:paraId="1989289D" w14:textId="47E84F3B" w:rsidR="001B4A44" w:rsidDel="00651B55" w:rsidRDefault="00E44840">
            <w:pPr>
              <w:jc w:val="right"/>
              <w:rPr>
                <w:del w:id="25" w:author="丁 磊" w:date="2022-10-09T11:30:00Z"/>
                <w:rFonts w:ascii="Times New Roman" w:hAnsi="Times New Roman"/>
                <w:sz w:val="20"/>
                <w:szCs w:val="20"/>
              </w:rPr>
            </w:pPr>
            <w:del w:id="26" w:author="丁 磊" w:date="2022-10-09T11:30:00Z">
              <w:r w:rsidDel="00651B55">
                <w:rPr>
                  <w:rFonts w:ascii="Times New Roman" w:hAnsi="Times New Roman"/>
                  <w:sz w:val="20"/>
                  <w:szCs w:val="20"/>
                </w:rPr>
                <w:delText>Aug.</w:delText>
              </w:r>
              <w:r w:rsidR="00F50E99" w:rsidDel="00651B55">
                <w:rPr>
                  <w:rFonts w:ascii="Times New Roman" w:hAnsi="Times New Roman"/>
                  <w:sz w:val="20"/>
                  <w:szCs w:val="20"/>
                </w:rPr>
                <w:delText xml:space="preserve"> </w:delText>
              </w:r>
              <w:r w:rsidDel="00651B55">
                <w:rPr>
                  <w:rFonts w:ascii="Times New Roman" w:hAnsi="Times New Roman" w:hint="eastAsia"/>
                  <w:sz w:val="20"/>
                  <w:szCs w:val="20"/>
                </w:rPr>
                <w:delText>20</w:delText>
              </w:r>
              <w:r w:rsidDel="00651B55">
                <w:rPr>
                  <w:rFonts w:ascii="Times New Roman" w:hAnsi="Times New Roman"/>
                  <w:sz w:val="20"/>
                  <w:szCs w:val="20"/>
                </w:rPr>
                <w:delText>00</w:delText>
              </w:r>
              <w:r w:rsidR="0087354C" w:rsidDel="00651B55">
                <w:rPr>
                  <w:rFonts w:ascii="Times New Roman" w:hAnsi="Times New Roman"/>
                  <w:sz w:val="20"/>
                  <w:szCs w:val="20"/>
                </w:rPr>
                <w:delText xml:space="preserve"> </w:delText>
              </w:r>
              <w:r w:rsidDel="00651B55">
                <w:rPr>
                  <w:rFonts w:ascii="Times New Roman" w:hAnsi="Times New Roman"/>
                  <w:sz w:val="20"/>
                  <w:szCs w:val="20"/>
                </w:rPr>
                <w:delText>~</w:delText>
              </w:r>
              <w:r w:rsidR="0087354C" w:rsidDel="00651B55">
                <w:rPr>
                  <w:rFonts w:ascii="Times New Roman" w:hAnsi="Times New Roman"/>
                  <w:sz w:val="20"/>
                  <w:szCs w:val="20"/>
                </w:rPr>
                <w:delText xml:space="preserve"> </w:delText>
              </w:r>
              <w:r w:rsidDel="00651B55">
                <w:rPr>
                  <w:rFonts w:ascii="Times New Roman" w:hAnsi="Times New Roman"/>
                  <w:sz w:val="20"/>
                  <w:szCs w:val="20"/>
                </w:rPr>
                <w:delText>July.</w:delText>
              </w:r>
              <w:r w:rsidR="0087354C" w:rsidDel="00651B55">
                <w:rPr>
                  <w:rFonts w:ascii="Times New Roman" w:hAnsi="Times New Roman"/>
                  <w:sz w:val="20"/>
                  <w:szCs w:val="20"/>
                </w:rPr>
                <w:delText xml:space="preserve"> </w:delText>
              </w:r>
              <w:r w:rsidDel="00651B55">
                <w:rPr>
                  <w:rFonts w:ascii="Times New Roman" w:hAnsi="Times New Roman"/>
                  <w:sz w:val="20"/>
                  <w:szCs w:val="20"/>
                </w:rPr>
                <w:delText>2004</w:delText>
              </w:r>
            </w:del>
          </w:p>
        </w:tc>
      </w:tr>
      <w:tr w:rsidR="001B4A44" w:rsidDel="00651B55" w14:paraId="198928A2" w14:textId="42E408C3">
        <w:trPr>
          <w:trHeight w:val="87"/>
          <w:jc w:val="center"/>
          <w:del w:id="27" w:author="丁 磊" w:date="2022-10-09T11:30:00Z"/>
        </w:trPr>
        <w:tc>
          <w:tcPr>
            <w:tcW w:w="8172" w:type="dxa"/>
          </w:tcPr>
          <w:p w14:paraId="1989289F" w14:textId="590F5789" w:rsidR="001B4A44" w:rsidDel="00651B55" w:rsidRDefault="00E44840">
            <w:pPr>
              <w:jc w:val="left"/>
              <w:rPr>
                <w:del w:id="28" w:author="丁 磊" w:date="2022-10-09T11:30:00Z"/>
                <w:rFonts w:ascii="Times New Roman" w:hAnsi="Times New Roman"/>
                <w:sz w:val="20"/>
                <w:szCs w:val="20"/>
              </w:rPr>
            </w:pPr>
            <w:del w:id="29" w:author="丁 磊" w:date="2022-10-09T11:30:00Z">
              <w:r w:rsidDel="00651B55">
                <w:rPr>
                  <w:rFonts w:ascii="Times New Roman" w:hAnsi="Times New Roman" w:hint="eastAsia"/>
                  <w:sz w:val="20"/>
                  <w:szCs w:val="20"/>
                </w:rPr>
                <w:delText>B</w:delText>
              </w:r>
              <w:r w:rsidDel="00651B55">
                <w:rPr>
                  <w:rFonts w:ascii="Times New Roman" w:hAnsi="Times New Roman"/>
                  <w:sz w:val="20"/>
                  <w:szCs w:val="20"/>
                </w:rPr>
                <w:delText xml:space="preserve">achelor: </w:delText>
              </w:r>
              <w:r w:rsidDel="00651B55">
                <w:rPr>
                  <w:rFonts w:ascii="Times New Roman" w:hAnsi="Times New Roman" w:hint="eastAsia"/>
                  <w:sz w:val="20"/>
                  <w:szCs w:val="20"/>
                </w:rPr>
                <w:delText>S</w:delText>
              </w:r>
              <w:r w:rsidDel="00651B55">
                <w:rPr>
                  <w:rFonts w:ascii="Times New Roman" w:hAnsi="Times New Roman"/>
                  <w:sz w:val="20"/>
                  <w:szCs w:val="20"/>
                </w:rPr>
                <w:delText>oftware Engineering</w:delText>
              </w:r>
            </w:del>
          </w:p>
          <w:p w14:paraId="198928A0" w14:textId="3C9DF87D" w:rsidR="001B4A44" w:rsidDel="00651B55" w:rsidRDefault="001B4A44">
            <w:pPr>
              <w:jc w:val="left"/>
              <w:rPr>
                <w:del w:id="30" w:author="丁 磊" w:date="2022-10-09T11:30:00Z"/>
                <w:rFonts w:ascii="Times New Roman" w:hAnsi="Times New Roman"/>
                <w:sz w:val="20"/>
                <w:szCs w:val="20"/>
              </w:rPr>
            </w:pPr>
          </w:p>
        </w:tc>
        <w:tc>
          <w:tcPr>
            <w:tcW w:w="2510" w:type="dxa"/>
            <w:gridSpan w:val="2"/>
          </w:tcPr>
          <w:p w14:paraId="198928A1" w14:textId="41CBCF7F" w:rsidR="001B4A44" w:rsidDel="00651B55" w:rsidRDefault="00E44840">
            <w:pPr>
              <w:jc w:val="right"/>
              <w:rPr>
                <w:del w:id="31" w:author="丁 磊" w:date="2022-10-09T11:30:00Z"/>
                <w:rFonts w:ascii="Times New Roman" w:hAnsi="Times New Roman"/>
                <w:sz w:val="20"/>
                <w:szCs w:val="20"/>
              </w:rPr>
            </w:pPr>
            <w:del w:id="32" w:author="丁 磊" w:date="2022-10-09T11:30:00Z">
              <w:r w:rsidDel="00651B55">
                <w:rPr>
                  <w:rFonts w:ascii="Times New Roman" w:hAnsi="Times New Roman" w:hint="eastAsia"/>
                  <w:sz w:val="20"/>
                  <w:szCs w:val="20"/>
                </w:rPr>
                <w:delText>S</w:delText>
              </w:r>
              <w:r w:rsidDel="00651B55">
                <w:rPr>
                  <w:rFonts w:ascii="Times New Roman" w:hAnsi="Times New Roman"/>
                  <w:sz w:val="20"/>
                  <w:szCs w:val="20"/>
                </w:rPr>
                <w:delText>ichuan, China</w:delText>
              </w:r>
            </w:del>
          </w:p>
        </w:tc>
      </w:tr>
      <w:tr w:rsidR="001B4A44" w:rsidDel="00651B55" w14:paraId="198928A4" w14:textId="3D7BE36F">
        <w:trPr>
          <w:trHeight w:val="87"/>
          <w:jc w:val="center"/>
          <w:del w:id="33" w:author="丁 磊" w:date="2022-10-09T11:30:00Z"/>
        </w:trPr>
        <w:tc>
          <w:tcPr>
            <w:tcW w:w="10682" w:type="dxa"/>
            <w:gridSpan w:val="3"/>
            <w:tcBorders>
              <w:bottom w:val="single" w:sz="4" w:space="0" w:color="auto"/>
            </w:tcBorders>
          </w:tcPr>
          <w:p w14:paraId="198928A3" w14:textId="10162AFD" w:rsidR="001B4A44" w:rsidDel="00651B55" w:rsidRDefault="00E44840">
            <w:pPr>
              <w:rPr>
                <w:del w:id="34" w:author="丁 磊" w:date="2022-10-09T11:30:00Z"/>
                <w:rFonts w:ascii="Times New Roman" w:hAnsi="Times New Roman"/>
                <w:b/>
                <w:sz w:val="20"/>
                <w:szCs w:val="20"/>
              </w:rPr>
            </w:pPr>
            <w:del w:id="35" w:author="丁 磊" w:date="2022-10-09T11:30:00Z">
              <w:r w:rsidDel="00651B55">
                <w:rPr>
                  <w:rFonts w:ascii="Times New Roman" w:hAnsi="Times New Roman" w:hint="eastAsia"/>
                  <w:b/>
                  <w:sz w:val="20"/>
                  <w:szCs w:val="20"/>
                </w:rPr>
                <w:delText>PUBLICATIONS</w:delText>
              </w:r>
            </w:del>
          </w:p>
        </w:tc>
      </w:tr>
      <w:bookmarkEnd w:id="18"/>
      <w:tr w:rsidR="001B4A44" w:rsidDel="00651B55" w14:paraId="198928A8" w14:textId="09272CF2">
        <w:trPr>
          <w:trHeight w:val="84"/>
          <w:jc w:val="center"/>
          <w:del w:id="36" w:author="丁 磊" w:date="2022-10-09T11:30:00Z"/>
        </w:trPr>
        <w:tc>
          <w:tcPr>
            <w:tcW w:w="10682" w:type="dxa"/>
            <w:gridSpan w:val="3"/>
            <w:tcBorders>
              <w:top w:val="single" w:sz="4" w:space="0" w:color="auto"/>
              <w:bottom w:val="nil"/>
            </w:tcBorders>
          </w:tcPr>
          <w:p w14:paraId="198928A6" w14:textId="2B67EFE2" w:rsidR="001B4A44" w:rsidDel="00651B55" w:rsidRDefault="00E44840" w:rsidP="00344CA2">
            <w:pPr>
              <w:numPr>
                <w:ilvl w:val="0"/>
                <w:numId w:val="1"/>
              </w:numPr>
              <w:rPr>
                <w:del w:id="37" w:author="丁 磊" w:date="2022-10-09T11:30:00Z"/>
                <w:rFonts w:ascii="Times New Roman" w:hAnsi="Times New Roman"/>
                <w:sz w:val="20"/>
                <w:szCs w:val="20"/>
              </w:rPr>
            </w:pPr>
            <w:del w:id="38" w:author="丁 磊" w:date="2022-10-09T11:30:00Z">
              <w:r w:rsidRPr="00306CE6" w:rsidDel="00651B55">
                <w:rPr>
                  <w:rFonts w:ascii="Times New Roman" w:hAnsi="Times New Roman"/>
                  <w:sz w:val="20"/>
                  <w:szCs w:val="20"/>
                  <w:lang w:val="de-DE"/>
                </w:rPr>
                <w:delText>Ding Lei, Li Zhisu, Peng Jian, Shi Xianlin, Wu Wei, Jian Xiaoyu</w:delText>
              </w:r>
              <w:r w:rsidRPr="00306CE6" w:rsidDel="00651B55">
                <w:rPr>
                  <w:rFonts w:ascii="Times New Roman" w:hAnsi="Times New Roman" w:hint="eastAsia"/>
                  <w:sz w:val="20"/>
                  <w:szCs w:val="20"/>
                  <w:lang w:val="de-DE"/>
                </w:rPr>
                <w:delText xml:space="preserve"> (2007)</w:delText>
              </w:r>
              <w:r w:rsidRPr="00306CE6" w:rsidDel="00651B55">
                <w:rPr>
                  <w:rFonts w:ascii="Times New Roman" w:hAnsi="Times New Roman"/>
                  <w:sz w:val="20"/>
                  <w:szCs w:val="20"/>
                  <w:lang w:val="de-DE"/>
                </w:rPr>
                <w:delText>.</w:delText>
              </w:r>
              <w:r w:rsidRPr="00306CE6" w:rsidDel="00651B55">
                <w:rPr>
                  <w:rFonts w:ascii="Times New Roman" w:hAnsi="Times New Roman" w:hint="eastAsia"/>
                  <w:sz w:val="20"/>
                  <w:szCs w:val="20"/>
                  <w:lang w:val="de-DE"/>
                </w:rPr>
                <w:delText xml:space="preserve"> </w:delText>
              </w:r>
              <w:r w:rsidR="00A3790D" w:rsidDel="00651B55">
                <w:rPr>
                  <w:rFonts w:ascii="Times New Roman" w:hAnsi="Times New Roman"/>
                  <w:sz w:val="20"/>
                  <w:szCs w:val="20"/>
                </w:rPr>
                <w:delText>Deep research on JXME’s MIDP protocol and video-sharing framework</w:delText>
              </w:r>
              <w:r w:rsidDel="00651B55">
                <w:rPr>
                  <w:rFonts w:ascii="Times New Roman" w:hAnsi="Times New Roman" w:hint="eastAsia"/>
                  <w:sz w:val="20"/>
                  <w:szCs w:val="20"/>
                </w:rPr>
                <w:delText>. J</w:delText>
              </w:r>
              <w:r w:rsidDel="00651B55">
                <w:rPr>
                  <w:rFonts w:ascii="Times New Roman" w:hAnsi="Times New Roman"/>
                  <w:sz w:val="20"/>
                  <w:szCs w:val="20"/>
                </w:rPr>
                <w:delText xml:space="preserve">ournal of Sichuan University: </w:delText>
              </w:r>
              <w:r w:rsidDel="00651B55">
                <w:rPr>
                  <w:rFonts w:ascii="Times New Roman" w:hAnsi="Times New Roman" w:hint="eastAsia"/>
                  <w:sz w:val="20"/>
                  <w:szCs w:val="20"/>
                </w:rPr>
                <w:delText>N</w:delText>
              </w:r>
              <w:r w:rsidDel="00651B55">
                <w:rPr>
                  <w:rFonts w:ascii="Times New Roman" w:hAnsi="Times New Roman"/>
                  <w:sz w:val="20"/>
                  <w:szCs w:val="20"/>
                </w:rPr>
                <w:delText>atural Science Edition</w:delText>
              </w:r>
              <w:r w:rsidDel="00651B55">
                <w:rPr>
                  <w:rFonts w:ascii="Times New Roman" w:hAnsi="Times New Roman" w:hint="eastAsia"/>
                  <w:sz w:val="20"/>
                  <w:szCs w:val="20"/>
                </w:rPr>
                <w:delText> 44(4), 807-811.</w:delText>
              </w:r>
            </w:del>
          </w:p>
          <w:p w14:paraId="14F46320" w14:textId="037F293B" w:rsidR="00344CA2" w:rsidDel="00651B55" w:rsidRDefault="005E53F0" w:rsidP="00344CA2">
            <w:pPr>
              <w:numPr>
                <w:ilvl w:val="0"/>
                <w:numId w:val="1"/>
              </w:numPr>
              <w:rPr>
                <w:del w:id="39" w:author="丁 磊" w:date="2022-10-09T11:30:00Z"/>
                <w:rFonts w:ascii="Times New Roman" w:hAnsi="Times New Roman"/>
                <w:sz w:val="20"/>
                <w:szCs w:val="20"/>
              </w:rPr>
            </w:pPr>
            <w:del w:id="40" w:author="丁 磊" w:date="2022-10-09T11:30:00Z">
              <w:r w:rsidRPr="00C43A8E" w:rsidDel="00651B55">
                <w:rPr>
                  <w:rFonts w:ascii="Times New Roman" w:hAnsi="Times New Roman"/>
                  <w:sz w:val="20"/>
                  <w:szCs w:val="20"/>
                </w:rPr>
                <w:delText>Abena AChiaa Atwerebo</w:delText>
              </w:r>
              <w:r w:rsidR="00673D39" w:rsidRPr="00C43A8E" w:rsidDel="00651B55">
                <w:rPr>
                  <w:rFonts w:ascii="Times New Roman" w:hAnsi="Times New Roman"/>
                  <w:sz w:val="20"/>
                  <w:szCs w:val="20"/>
                </w:rPr>
                <w:delText>annah, Wu Weiping,</w:delText>
              </w:r>
              <w:r w:rsidR="0097550B" w:rsidRPr="00C43A8E" w:rsidDel="00651B55">
                <w:rPr>
                  <w:rFonts w:ascii="Times New Roman" w:hAnsi="Times New Roman"/>
                  <w:sz w:val="20"/>
                  <w:szCs w:val="20"/>
                </w:rPr>
                <w:delText xml:space="preserve"> Ding Lei</w:delText>
              </w:r>
              <w:r w:rsidR="00673D39" w:rsidRPr="00C43A8E" w:rsidDel="00651B55">
                <w:rPr>
                  <w:rFonts w:ascii="Times New Roman" w:hAnsi="Times New Roman"/>
                  <w:sz w:val="20"/>
                  <w:szCs w:val="20"/>
                </w:rPr>
                <w:delText xml:space="preserve">, </w:delText>
              </w:r>
              <w:r w:rsidR="00D044B9" w:rsidRPr="00C43A8E" w:rsidDel="00651B55">
                <w:rPr>
                  <w:rFonts w:ascii="Times New Roman" w:hAnsi="Times New Roman"/>
                  <w:sz w:val="20"/>
                  <w:szCs w:val="20"/>
                </w:rPr>
                <w:delText>Sophyanbi B. Yussif, Edwin</w:delText>
              </w:r>
              <w:r w:rsidR="00561A6E" w:rsidRPr="00C43A8E" w:rsidDel="00651B55">
                <w:rPr>
                  <w:rFonts w:ascii="Times New Roman" w:hAnsi="Times New Roman"/>
                  <w:sz w:val="20"/>
                  <w:szCs w:val="20"/>
                </w:rPr>
                <w:delText xml:space="preserve"> </w:delText>
              </w:r>
              <w:r w:rsidR="00D044B9" w:rsidRPr="00C43A8E" w:rsidDel="00651B55">
                <w:rPr>
                  <w:rFonts w:ascii="Times New Roman" w:hAnsi="Times New Roman"/>
                  <w:sz w:val="20"/>
                  <w:szCs w:val="20"/>
                </w:rPr>
                <w:delText>Ten</w:delText>
              </w:r>
              <w:r w:rsidR="00AB4E6F" w:rsidRPr="00C43A8E" w:rsidDel="00651B55">
                <w:rPr>
                  <w:rFonts w:ascii="Times New Roman" w:hAnsi="Times New Roman"/>
                  <w:sz w:val="20"/>
                  <w:szCs w:val="20"/>
                </w:rPr>
                <w:delText xml:space="preserve">agyei. </w:delText>
              </w:r>
              <w:r w:rsidR="00FA5E0C" w:rsidDel="00651B55">
                <w:rPr>
                  <w:rFonts w:ascii="Times New Roman" w:hAnsi="Times New Roman"/>
                  <w:sz w:val="20"/>
                  <w:szCs w:val="20"/>
                </w:rPr>
                <w:delText>Protein-ligand binding affinity</w:delText>
              </w:r>
              <w:r w:rsidR="00FE1566" w:rsidDel="00651B55">
                <w:rPr>
                  <w:rFonts w:ascii="Times New Roman" w:hAnsi="Times New Roman"/>
                  <w:sz w:val="20"/>
                  <w:szCs w:val="20"/>
                </w:rPr>
                <w:delText xml:space="preserve"> prediction using Deep Learning</w:delText>
              </w:r>
              <w:r w:rsidR="00AB4E6F" w:rsidDel="00651B55">
                <w:rPr>
                  <w:rFonts w:ascii="Times New Roman" w:hAnsi="Times New Roman"/>
                  <w:sz w:val="20"/>
                  <w:szCs w:val="20"/>
                </w:rPr>
                <w:delText xml:space="preserve">, </w:delText>
              </w:r>
              <w:r w:rsidR="00D56383" w:rsidRPr="00D56383" w:rsidDel="00651B55">
                <w:rPr>
                  <w:rFonts w:ascii="Times New Roman" w:hAnsi="Times New Roman"/>
                  <w:sz w:val="20"/>
                  <w:szCs w:val="20"/>
                </w:rPr>
                <w:delText>2021</w:delText>
              </w:r>
              <w:r w:rsidR="00112927" w:rsidDel="00651B55">
                <w:rPr>
                  <w:rFonts w:ascii="Times New Roman" w:hAnsi="Times New Roman"/>
                  <w:sz w:val="20"/>
                  <w:szCs w:val="20"/>
                </w:rPr>
                <w:delText xml:space="preserve"> </w:delText>
              </w:r>
              <w:r w:rsidR="00D56383" w:rsidRPr="00D56383" w:rsidDel="00651B55">
                <w:rPr>
                  <w:rFonts w:ascii="Times New Roman" w:hAnsi="Times New Roman"/>
                  <w:sz w:val="20"/>
                  <w:szCs w:val="20"/>
                </w:rPr>
                <w:delText>18th International Computer Conference on Wavelet Active Media Technology and Information Processing</w:delText>
              </w:r>
              <w:r w:rsidR="00112927" w:rsidDel="00651B55">
                <w:rPr>
                  <w:rFonts w:ascii="Times New Roman" w:hAnsi="Times New Roman"/>
                  <w:sz w:val="20"/>
                  <w:szCs w:val="20"/>
                </w:rPr>
                <w:delText xml:space="preserve"> </w:delText>
              </w:r>
              <w:r w:rsidR="00D56383" w:rsidDel="00651B55">
                <w:rPr>
                  <w:rFonts w:ascii="Times New Roman" w:hAnsi="Times New Roman"/>
                  <w:sz w:val="20"/>
                  <w:szCs w:val="20"/>
                </w:rPr>
                <w:delText>(</w:delText>
              </w:r>
              <w:r w:rsidR="00AD0727" w:rsidDel="00651B55">
                <w:rPr>
                  <w:rFonts w:ascii="Times New Roman" w:hAnsi="Times New Roman"/>
                  <w:sz w:val="20"/>
                  <w:szCs w:val="20"/>
                </w:rPr>
                <w:delText>ICCWAMTIP 2021</w:delText>
              </w:r>
              <w:r w:rsidR="00D56383" w:rsidDel="00651B55">
                <w:rPr>
                  <w:rFonts w:ascii="Times New Roman" w:hAnsi="Times New Roman"/>
                  <w:sz w:val="20"/>
                  <w:szCs w:val="20"/>
                </w:rPr>
                <w:delText>), 56</w:delText>
              </w:r>
              <w:r w:rsidR="00BF247A" w:rsidDel="00651B55">
                <w:rPr>
                  <w:rFonts w:ascii="Times New Roman" w:hAnsi="Times New Roman"/>
                  <w:sz w:val="20"/>
                  <w:szCs w:val="20"/>
                </w:rPr>
                <w:delText>.</w:delText>
              </w:r>
            </w:del>
          </w:p>
          <w:p w14:paraId="002006E2" w14:textId="74CAC3D6" w:rsidR="00FA5E0C" w:rsidRPr="00344CA2" w:rsidDel="00651B55" w:rsidRDefault="00344CA2" w:rsidP="00344CA2">
            <w:pPr>
              <w:numPr>
                <w:ilvl w:val="0"/>
                <w:numId w:val="1"/>
              </w:numPr>
              <w:rPr>
                <w:del w:id="41" w:author="丁 磊" w:date="2022-10-09T11:30:00Z"/>
                <w:rFonts w:ascii="Times New Roman" w:hAnsi="Times New Roman"/>
                <w:sz w:val="20"/>
                <w:szCs w:val="20"/>
              </w:rPr>
            </w:pPr>
            <w:del w:id="42" w:author="丁 磊" w:date="2022-10-09T11:30:00Z">
              <w:r w:rsidRPr="00CE106E" w:rsidDel="00651B55">
                <w:rPr>
                  <w:rFonts w:ascii="Times New Roman" w:hAnsi="Times New Roman"/>
                  <w:sz w:val="20"/>
                  <w:szCs w:val="20"/>
                  <w:lang w:val="de-DE"/>
                </w:rPr>
                <w:delText>Wu Weiping, Ding Lei (</w:delText>
              </w:r>
              <w:r w:rsidR="001061D3" w:rsidDel="00651B55">
                <w:rPr>
                  <w:rFonts w:ascii="Times New Roman" w:hAnsi="Times New Roman"/>
                  <w:sz w:val="20"/>
                  <w:szCs w:val="20"/>
                  <w:lang w:val="de-DE"/>
                </w:rPr>
                <w:delText>September</w:delText>
              </w:r>
              <w:r w:rsidDel="00651B55">
                <w:rPr>
                  <w:rFonts w:ascii="Times New Roman" w:hAnsi="Times New Roman"/>
                  <w:sz w:val="20"/>
                  <w:szCs w:val="20"/>
                  <w:lang w:val="de-DE"/>
                </w:rPr>
                <w:delText xml:space="preserve">, </w:delText>
              </w:r>
              <w:r w:rsidRPr="00CE106E" w:rsidDel="00651B55">
                <w:rPr>
                  <w:rFonts w:ascii="Times New Roman" w:hAnsi="Times New Roman"/>
                  <w:sz w:val="20"/>
                  <w:szCs w:val="20"/>
                  <w:lang w:val="de-DE"/>
                </w:rPr>
                <w:delText xml:space="preserve">2022). </w:delText>
              </w:r>
              <w:r w:rsidDel="00651B55">
                <w:rPr>
                  <w:rFonts w:ascii="Times New Roman" w:hAnsi="Times New Roman"/>
                  <w:sz w:val="20"/>
                  <w:szCs w:val="20"/>
                </w:rPr>
                <w:delText>Digitalization and upgrading of drug design and development by artificial intelligence. Changsha, international peptide drugs and innovation summit, oral presentation.</w:delText>
              </w:r>
            </w:del>
          </w:p>
          <w:p w14:paraId="198928A7" w14:textId="21C7CD99" w:rsidR="001B4A44" w:rsidDel="00651B55" w:rsidRDefault="001B4A44">
            <w:pPr>
              <w:rPr>
                <w:del w:id="43" w:author="丁 磊" w:date="2022-10-09T11:30:00Z"/>
                <w:rFonts w:ascii="Times New Roman" w:hAnsi="Times New Roman"/>
                <w:sz w:val="20"/>
                <w:szCs w:val="20"/>
              </w:rPr>
            </w:pPr>
          </w:p>
        </w:tc>
      </w:tr>
      <w:tr w:rsidR="001B4A44" w:rsidDel="00651B55" w14:paraId="198928AA" w14:textId="7DC868FD">
        <w:trPr>
          <w:trHeight w:val="84"/>
          <w:jc w:val="center"/>
          <w:del w:id="44" w:author="丁 磊" w:date="2022-10-09T11:30:00Z"/>
        </w:trPr>
        <w:tc>
          <w:tcPr>
            <w:tcW w:w="10682" w:type="dxa"/>
            <w:gridSpan w:val="3"/>
            <w:tcBorders>
              <w:top w:val="nil"/>
              <w:left w:val="nil"/>
              <w:bottom w:val="single" w:sz="4" w:space="0" w:color="auto"/>
              <w:right w:val="nil"/>
            </w:tcBorders>
          </w:tcPr>
          <w:p w14:paraId="198928A9" w14:textId="2D46521A" w:rsidR="001B4A44" w:rsidDel="00651B55" w:rsidRDefault="00E44840">
            <w:pPr>
              <w:rPr>
                <w:del w:id="45" w:author="丁 磊" w:date="2022-10-09T11:30:00Z"/>
                <w:rFonts w:ascii="Times New Roman" w:hAnsi="Times New Roman"/>
                <w:b/>
                <w:bCs/>
                <w:sz w:val="20"/>
                <w:szCs w:val="20"/>
              </w:rPr>
            </w:pPr>
            <w:del w:id="46" w:author="丁 磊" w:date="2022-10-09T11:30:00Z">
              <w:r w:rsidDel="00651B55">
                <w:rPr>
                  <w:rFonts w:ascii="Times New Roman" w:hAnsi="Times New Roman"/>
                  <w:b/>
                  <w:bCs/>
                  <w:sz w:val="20"/>
                  <w:szCs w:val="20"/>
                </w:rPr>
                <w:delText>PATENT&amp; SOFTWARE COPYRIGHT</w:delText>
              </w:r>
            </w:del>
          </w:p>
        </w:tc>
      </w:tr>
      <w:tr w:rsidR="001B4A44" w:rsidDel="00651B55" w14:paraId="198928B1" w14:textId="5C4DD496">
        <w:trPr>
          <w:trHeight w:val="84"/>
          <w:jc w:val="center"/>
          <w:del w:id="47" w:author="丁 磊" w:date="2022-10-09T11:30:00Z"/>
        </w:trPr>
        <w:tc>
          <w:tcPr>
            <w:tcW w:w="10682" w:type="dxa"/>
            <w:gridSpan w:val="3"/>
            <w:tcBorders>
              <w:top w:val="nil"/>
              <w:left w:val="nil"/>
              <w:bottom w:val="nil"/>
              <w:right w:val="nil"/>
            </w:tcBorders>
          </w:tcPr>
          <w:p w14:paraId="198928AB" w14:textId="07C7EC02" w:rsidR="001B4A44" w:rsidDel="00651B55" w:rsidRDefault="00E44840">
            <w:pPr>
              <w:numPr>
                <w:ilvl w:val="0"/>
                <w:numId w:val="1"/>
              </w:numPr>
              <w:rPr>
                <w:del w:id="48" w:author="丁 磊" w:date="2022-10-09T11:30:00Z"/>
                <w:rFonts w:ascii="Times New Roman" w:hAnsi="Times New Roman"/>
                <w:b/>
                <w:bCs/>
                <w:sz w:val="20"/>
                <w:szCs w:val="20"/>
              </w:rPr>
            </w:pPr>
            <w:del w:id="49" w:author="丁 磊" w:date="2022-10-09T11:30:00Z">
              <w:r w:rsidDel="00651B55">
                <w:rPr>
                  <w:rFonts w:ascii="Times New Roman" w:hAnsi="Times New Roman"/>
                  <w:sz w:val="20"/>
                  <w:szCs w:val="20"/>
                </w:rPr>
                <w:delText>Rating of city road segments for taxi hailing based on HANA technology</w:delText>
              </w:r>
              <w:r w:rsidR="003F2085" w:rsidDel="00651B55">
                <w:rPr>
                  <w:rFonts w:ascii="Times New Roman" w:hAnsi="Times New Roman" w:hint="eastAsia"/>
                  <w:sz w:val="20"/>
                  <w:szCs w:val="20"/>
                </w:rPr>
                <w:delText>,</w:delText>
              </w:r>
              <w:r w:rsidR="003F2085" w:rsidDel="00651B55">
                <w:rPr>
                  <w:rFonts w:ascii="Times New Roman" w:hAnsi="Times New Roman"/>
                  <w:sz w:val="20"/>
                  <w:szCs w:val="20"/>
                </w:rPr>
                <w:delText xml:space="preserve"> </w:delText>
              </w:r>
              <w:r w:rsidR="00FE1097" w:rsidDel="00651B55">
                <w:rPr>
                  <w:rFonts w:ascii="Times New Roman" w:hAnsi="Times New Roman"/>
                  <w:sz w:val="20"/>
                  <w:szCs w:val="20"/>
                </w:rPr>
                <w:delText xml:space="preserve">US </w:delText>
              </w:r>
              <w:r w:rsidR="00843FAC" w:rsidDel="00651B55">
                <w:rPr>
                  <w:rFonts w:ascii="Times New Roman" w:hAnsi="Times New Roman"/>
                  <w:sz w:val="20"/>
                  <w:szCs w:val="20"/>
                </w:rPr>
                <w:delText>A</w:delText>
              </w:r>
              <w:r w:rsidR="004E0B6E" w:rsidDel="00651B55">
                <w:rPr>
                  <w:rFonts w:ascii="Times New Roman" w:hAnsi="Times New Roman"/>
                  <w:sz w:val="20"/>
                  <w:szCs w:val="20"/>
                </w:rPr>
                <w:delText xml:space="preserve">pplication </w:delText>
              </w:r>
              <w:r w:rsidR="00843FAC" w:rsidDel="00651B55">
                <w:rPr>
                  <w:rFonts w:ascii="Times New Roman" w:hAnsi="Times New Roman"/>
                  <w:sz w:val="20"/>
                  <w:szCs w:val="20"/>
                </w:rPr>
                <w:delText xml:space="preserve">NO. </w:delText>
              </w:r>
              <w:r w:rsidR="00315D6F" w:rsidDel="00651B55">
                <w:rPr>
                  <w:rFonts w:ascii="Times New Roman" w:hAnsi="Times New Roman"/>
                  <w:sz w:val="20"/>
                  <w:szCs w:val="20"/>
                </w:rPr>
                <w:delText>13/934,706</w:delText>
              </w:r>
              <w:r w:rsidR="001C2270" w:rsidDel="00651B55">
                <w:rPr>
                  <w:rFonts w:ascii="Times New Roman" w:hAnsi="Times New Roman"/>
                  <w:sz w:val="20"/>
                  <w:szCs w:val="20"/>
                </w:rPr>
                <w:delText xml:space="preserve"> </w:delText>
              </w:r>
              <w:r w:rsidR="00210DC0" w:rsidDel="00651B55">
                <w:rPr>
                  <w:rFonts w:ascii="Times New Roman" w:hAnsi="Times New Roman"/>
                  <w:sz w:val="20"/>
                  <w:szCs w:val="20"/>
                </w:rPr>
                <w:delText>|</w:delText>
              </w:r>
              <w:r w:rsidR="001C2270" w:rsidDel="00651B55">
                <w:rPr>
                  <w:rFonts w:ascii="Times New Roman" w:hAnsi="Times New Roman"/>
                  <w:sz w:val="20"/>
                  <w:szCs w:val="20"/>
                </w:rPr>
                <w:delText xml:space="preserve"> </w:delText>
              </w:r>
              <w:r w:rsidR="00845F51" w:rsidDel="00651B55">
                <w:rPr>
                  <w:rFonts w:ascii="Times New Roman" w:hAnsi="Times New Roman"/>
                  <w:sz w:val="20"/>
                  <w:szCs w:val="20"/>
                </w:rPr>
                <w:delText>Patent ID</w:delText>
              </w:r>
              <w:r w:rsidR="003E2761" w:rsidDel="00651B55">
                <w:rPr>
                  <w:rFonts w:ascii="Times New Roman" w:hAnsi="Times New Roman"/>
                  <w:sz w:val="20"/>
                  <w:szCs w:val="20"/>
                </w:rPr>
                <w:delText xml:space="preserve"> 814952</w:delText>
              </w:r>
              <w:r w:rsidR="00E90458" w:rsidDel="00651B55">
                <w:rPr>
                  <w:rFonts w:ascii="Times New Roman" w:hAnsi="Times New Roman"/>
                  <w:sz w:val="20"/>
                  <w:szCs w:val="20"/>
                </w:rPr>
                <w:delText>68</w:delText>
              </w:r>
              <w:r w:rsidR="00845F51" w:rsidDel="00651B55">
                <w:rPr>
                  <w:rFonts w:ascii="Times New Roman" w:hAnsi="Times New Roman"/>
                  <w:sz w:val="20"/>
                  <w:szCs w:val="20"/>
                </w:rPr>
                <w:delText xml:space="preserve"> </w:delText>
              </w:r>
              <w:r w:rsidR="00E33E01" w:rsidDel="00651B55">
                <w:rPr>
                  <w:rFonts w:ascii="Times New Roman" w:hAnsi="Times New Roman"/>
                  <w:sz w:val="20"/>
                  <w:szCs w:val="20"/>
                </w:rPr>
                <w:delText>|</w:delText>
              </w:r>
              <w:r w:rsidR="008066B7" w:rsidDel="00651B55">
                <w:rPr>
                  <w:rFonts w:ascii="Times New Roman" w:hAnsi="Times New Roman"/>
                  <w:sz w:val="20"/>
                  <w:szCs w:val="20"/>
                </w:rPr>
                <w:delText xml:space="preserve"> </w:delText>
              </w:r>
              <w:r w:rsidR="00E33E01" w:rsidDel="00651B55">
                <w:rPr>
                  <w:rFonts w:ascii="Times New Roman" w:hAnsi="Times New Roman"/>
                  <w:sz w:val="20"/>
                  <w:szCs w:val="20"/>
                </w:rPr>
                <w:delText>Patent Ref</w:delText>
              </w:r>
              <w:r w:rsidR="003F2085" w:rsidDel="00651B55">
                <w:rPr>
                  <w:rFonts w:ascii="Times New Roman" w:hAnsi="Times New Roman"/>
                  <w:sz w:val="20"/>
                  <w:szCs w:val="20"/>
                </w:rPr>
                <w:delText xml:space="preserve"> </w:delText>
              </w:r>
              <w:r w:rsidDel="00651B55">
                <w:rPr>
                  <w:rFonts w:ascii="Times New Roman" w:hAnsi="Times New Roman" w:hint="eastAsia"/>
                  <w:sz w:val="20"/>
                  <w:szCs w:val="20"/>
                </w:rPr>
                <w:delText>1</w:delText>
              </w:r>
              <w:r w:rsidDel="00651B55">
                <w:rPr>
                  <w:rFonts w:ascii="Times New Roman" w:hAnsi="Times New Roman"/>
                  <w:sz w:val="20"/>
                  <w:szCs w:val="20"/>
                </w:rPr>
                <w:delText>20542US01</w:delText>
              </w:r>
              <w:r w:rsidR="004805BD" w:rsidDel="00651B55">
                <w:rPr>
                  <w:rFonts w:ascii="Times New Roman" w:hAnsi="Times New Roman"/>
                  <w:sz w:val="20"/>
                  <w:szCs w:val="20"/>
                </w:rPr>
                <w:delText xml:space="preserve">, </w:delText>
              </w:r>
              <w:r w:rsidR="00523C41" w:rsidDel="00651B55">
                <w:rPr>
                  <w:rFonts w:ascii="Times New Roman" w:hAnsi="Times New Roman"/>
                  <w:sz w:val="20"/>
                  <w:szCs w:val="20"/>
                </w:rPr>
                <w:delText xml:space="preserve">China Application NO. </w:delText>
              </w:r>
              <w:r w:rsidR="00692D00" w:rsidDel="00651B55">
                <w:rPr>
                  <w:rFonts w:ascii="Times New Roman" w:hAnsi="Times New Roman"/>
                  <w:sz w:val="20"/>
                  <w:szCs w:val="20"/>
                </w:rPr>
                <w:delText>2013026</w:delText>
              </w:r>
              <w:r w:rsidR="003705D2" w:rsidDel="00651B55">
                <w:rPr>
                  <w:rFonts w:ascii="Times New Roman" w:hAnsi="Times New Roman"/>
                  <w:sz w:val="20"/>
                  <w:szCs w:val="20"/>
                </w:rPr>
                <w:delText>9463.3</w:delText>
              </w:r>
              <w:r w:rsidR="00523C41" w:rsidDel="00651B55">
                <w:rPr>
                  <w:rFonts w:ascii="Times New Roman" w:hAnsi="Times New Roman"/>
                  <w:sz w:val="20"/>
                  <w:szCs w:val="20"/>
                </w:rPr>
                <w:delText xml:space="preserve"> | Patent ID </w:delText>
              </w:r>
              <w:r w:rsidR="001D21E1" w:rsidDel="00651B55">
                <w:rPr>
                  <w:rFonts w:ascii="Times New Roman" w:hAnsi="Times New Roman"/>
                  <w:sz w:val="20"/>
                  <w:szCs w:val="20"/>
                </w:rPr>
                <w:delText>82826027</w:delText>
              </w:r>
              <w:r w:rsidR="00523C41" w:rsidDel="00651B55">
                <w:rPr>
                  <w:rFonts w:ascii="Times New Roman" w:hAnsi="Times New Roman"/>
                  <w:sz w:val="20"/>
                  <w:szCs w:val="20"/>
                </w:rPr>
                <w:delText xml:space="preserve"> | Patent Ref </w:delText>
              </w:r>
              <w:r w:rsidR="00CB3BDF" w:rsidDel="00651B55">
                <w:rPr>
                  <w:rFonts w:ascii="Times New Roman" w:hAnsi="Times New Roman" w:hint="eastAsia"/>
                  <w:sz w:val="20"/>
                  <w:szCs w:val="20"/>
                </w:rPr>
                <w:delText>1</w:delText>
              </w:r>
              <w:r w:rsidR="00CB3BDF" w:rsidDel="00651B55">
                <w:rPr>
                  <w:rFonts w:ascii="Times New Roman" w:hAnsi="Times New Roman"/>
                  <w:sz w:val="20"/>
                  <w:szCs w:val="20"/>
                </w:rPr>
                <w:delText>20542CN01</w:delText>
              </w:r>
            </w:del>
          </w:p>
          <w:p w14:paraId="198928AC" w14:textId="3D61F4C3" w:rsidR="001B4A44" w:rsidDel="00651B55" w:rsidRDefault="00E44840">
            <w:pPr>
              <w:widowControl/>
              <w:numPr>
                <w:ilvl w:val="0"/>
                <w:numId w:val="1"/>
              </w:numPr>
              <w:jc w:val="left"/>
              <w:rPr>
                <w:del w:id="50" w:author="丁 磊" w:date="2022-10-09T11:30:00Z"/>
                <w:rFonts w:ascii="Times New Roman" w:hAnsi="Times New Roman"/>
                <w:sz w:val="20"/>
                <w:szCs w:val="20"/>
              </w:rPr>
            </w:pPr>
            <w:del w:id="51" w:author="丁 磊" w:date="2022-10-09T11:30:00Z">
              <w:r w:rsidDel="00651B55">
                <w:rPr>
                  <w:rFonts w:ascii="Times New Roman" w:hAnsi="Times New Roman"/>
                  <w:sz w:val="20"/>
                  <w:szCs w:val="20"/>
                </w:rPr>
                <w:delText>Automatic category assignment and potential topic discovery for products based on Latent Dirichlet Topic algorithm</w:delText>
              </w:r>
              <w:r w:rsidR="00033081" w:rsidDel="00651B55">
                <w:rPr>
                  <w:rFonts w:ascii="Times New Roman" w:hAnsi="Times New Roman" w:hint="eastAsia"/>
                  <w:sz w:val="20"/>
                  <w:szCs w:val="20"/>
                </w:rPr>
                <w:delText>,</w:delText>
              </w:r>
              <w:r w:rsidR="00033081" w:rsidDel="00651B55">
                <w:rPr>
                  <w:rFonts w:ascii="Times New Roman" w:hAnsi="Times New Roman"/>
                  <w:sz w:val="20"/>
                  <w:szCs w:val="20"/>
                </w:rPr>
                <w:delText xml:space="preserve"> </w:delText>
              </w:r>
              <w:r w:rsidR="00B437B8" w:rsidDel="00651B55">
                <w:rPr>
                  <w:rFonts w:ascii="Times New Roman" w:hAnsi="Times New Roman"/>
                  <w:sz w:val="20"/>
                  <w:szCs w:val="20"/>
                </w:rPr>
                <w:delText xml:space="preserve">SAP Patent </w:delText>
              </w:r>
              <w:r w:rsidR="00D91319" w:rsidDel="00651B55">
                <w:rPr>
                  <w:rFonts w:ascii="Times New Roman" w:hAnsi="Times New Roman"/>
                  <w:sz w:val="20"/>
                  <w:szCs w:val="20"/>
                </w:rPr>
                <w:delText>Invention</w:delText>
              </w:r>
              <w:r w:rsidR="00D91319" w:rsidRPr="00073AA4" w:rsidDel="00651B55">
                <w:rPr>
                  <w:rFonts w:ascii="Times New Roman" w:hAnsi="Times New Roman"/>
                  <w:sz w:val="20"/>
                  <w:szCs w:val="20"/>
                </w:rPr>
                <w:delText xml:space="preserve"> </w:delText>
              </w:r>
              <w:r w:rsidR="00D91319" w:rsidDel="00651B55">
                <w:rPr>
                  <w:rFonts w:ascii="Times New Roman" w:hAnsi="Times New Roman"/>
                  <w:sz w:val="20"/>
                  <w:szCs w:val="20"/>
                </w:rPr>
                <w:delText>ID</w:delText>
              </w:r>
              <w:r w:rsidDel="00651B55">
                <w:rPr>
                  <w:rFonts w:ascii="Times New Roman" w:hAnsi="Times New Roman"/>
                  <w:sz w:val="20"/>
                  <w:szCs w:val="20"/>
                </w:rPr>
                <w:delText>. 83839165</w:delText>
              </w:r>
            </w:del>
          </w:p>
          <w:p w14:paraId="2A6F2A16" w14:textId="6304CC10" w:rsidR="008F41A7" w:rsidRPr="008F41A7" w:rsidDel="00651B55" w:rsidRDefault="00E44840" w:rsidP="008F41A7">
            <w:pPr>
              <w:widowControl/>
              <w:numPr>
                <w:ilvl w:val="0"/>
                <w:numId w:val="1"/>
              </w:numPr>
              <w:jc w:val="left"/>
              <w:rPr>
                <w:del w:id="52" w:author="丁 磊" w:date="2022-10-09T11:30:00Z"/>
                <w:rFonts w:ascii="Times New Roman" w:hAnsi="Times New Roman"/>
                <w:sz w:val="20"/>
                <w:szCs w:val="20"/>
              </w:rPr>
            </w:pPr>
            <w:del w:id="53" w:author="丁 磊" w:date="2022-10-09T11:30:00Z">
              <w:r w:rsidDel="00651B55">
                <w:rPr>
                  <w:rFonts w:ascii="Times New Roman" w:hAnsi="Times New Roman"/>
                  <w:sz w:val="20"/>
                  <w:szCs w:val="20"/>
                </w:rPr>
                <w:delText>Simulator of bundle clicking for validating Bandit strategies in A/B testing</w:delText>
              </w:r>
              <w:r w:rsidR="00096EAD" w:rsidDel="00651B55">
                <w:rPr>
                  <w:rFonts w:ascii="Times New Roman" w:hAnsi="Times New Roman" w:hint="eastAsia"/>
                  <w:sz w:val="20"/>
                  <w:szCs w:val="20"/>
                </w:rPr>
                <w:delText>,</w:delText>
              </w:r>
              <w:r w:rsidR="00096EAD" w:rsidDel="00651B55">
                <w:rPr>
                  <w:rFonts w:ascii="Times New Roman" w:hAnsi="Times New Roman"/>
                  <w:sz w:val="20"/>
                  <w:szCs w:val="20"/>
                </w:rPr>
                <w:delText xml:space="preserve"> </w:delText>
              </w:r>
              <w:r w:rsidR="00C1094B" w:rsidDel="00651B55">
                <w:rPr>
                  <w:rFonts w:ascii="Times New Roman" w:hAnsi="Times New Roman"/>
                  <w:sz w:val="20"/>
                  <w:szCs w:val="20"/>
                </w:rPr>
                <w:delText xml:space="preserve">US </w:delText>
              </w:r>
              <w:r w:rsidR="007C422D" w:rsidDel="00651B55">
                <w:rPr>
                  <w:rFonts w:ascii="Times New Roman" w:hAnsi="Times New Roman"/>
                  <w:sz w:val="20"/>
                  <w:szCs w:val="20"/>
                </w:rPr>
                <w:delText>Application NO. 1</w:delText>
              </w:r>
              <w:r w:rsidR="00A1606E" w:rsidDel="00651B55">
                <w:rPr>
                  <w:rFonts w:ascii="Times New Roman" w:hAnsi="Times New Roman"/>
                  <w:sz w:val="20"/>
                  <w:szCs w:val="20"/>
                </w:rPr>
                <w:delText>7</w:delText>
              </w:r>
              <w:r w:rsidR="007C422D" w:rsidDel="00651B55">
                <w:rPr>
                  <w:rFonts w:ascii="Times New Roman" w:hAnsi="Times New Roman"/>
                  <w:sz w:val="20"/>
                  <w:szCs w:val="20"/>
                </w:rPr>
                <w:delText>/</w:delText>
              </w:r>
              <w:r w:rsidR="00996B2C" w:rsidDel="00651B55">
                <w:rPr>
                  <w:rFonts w:ascii="Times New Roman" w:hAnsi="Times New Roman"/>
                  <w:sz w:val="20"/>
                  <w:szCs w:val="20"/>
                </w:rPr>
                <w:delText>547</w:delText>
              </w:r>
              <w:r w:rsidR="007C422D" w:rsidDel="00651B55">
                <w:rPr>
                  <w:rFonts w:ascii="Times New Roman" w:hAnsi="Times New Roman"/>
                  <w:sz w:val="20"/>
                  <w:szCs w:val="20"/>
                </w:rPr>
                <w:delText>,</w:delText>
              </w:r>
              <w:r w:rsidR="00996B2C" w:rsidDel="00651B55">
                <w:rPr>
                  <w:rFonts w:ascii="Times New Roman" w:hAnsi="Times New Roman"/>
                  <w:sz w:val="20"/>
                  <w:szCs w:val="20"/>
                </w:rPr>
                <w:delText>637</w:delText>
              </w:r>
              <w:r w:rsidR="007C422D" w:rsidDel="00651B55">
                <w:rPr>
                  <w:rFonts w:ascii="Times New Roman" w:hAnsi="Times New Roman"/>
                  <w:sz w:val="20"/>
                  <w:szCs w:val="20"/>
                </w:rPr>
                <w:delText xml:space="preserve"> | </w:delText>
              </w:r>
              <w:r w:rsidR="00C757C5" w:rsidDel="00651B55">
                <w:rPr>
                  <w:rFonts w:ascii="Times New Roman" w:hAnsi="Times New Roman"/>
                  <w:sz w:val="20"/>
                  <w:szCs w:val="20"/>
                </w:rPr>
                <w:delText>Patent ID</w:delText>
              </w:r>
              <w:r w:rsidR="007E64EF" w:rsidDel="00651B55">
                <w:rPr>
                  <w:rFonts w:ascii="Times New Roman" w:hAnsi="Times New Roman"/>
                  <w:sz w:val="20"/>
                  <w:szCs w:val="20"/>
                </w:rPr>
                <w:delText xml:space="preserve"> </w:delText>
              </w:r>
              <w:r w:rsidR="0011286B" w:rsidDel="00651B55">
                <w:rPr>
                  <w:rFonts w:ascii="Times New Roman" w:hAnsi="Times New Roman"/>
                  <w:sz w:val="20"/>
                  <w:szCs w:val="20"/>
                </w:rPr>
                <w:delText>83839171</w:delText>
              </w:r>
              <w:r w:rsidR="00C757C5" w:rsidDel="00651B55">
                <w:rPr>
                  <w:rFonts w:ascii="Times New Roman" w:hAnsi="Times New Roman"/>
                  <w:sz w:val="20"/>
                  <w:szCs w:val="20"/>
                </w:rPr>
                <w:delText xml:space="preserve"> | </w:delText>
              </w:r>
              <w:r w:rsidR="00BA3154" w:rsidDel="00651B55">
                <w:rPr>
                  <w:rFonts w:ascii="Times New Roman" w:hAnsi="Times New Roman"/>
                  <w:sz w:val="20"/>
                  <w:szCs w:val="20"/>
                </w:rPr>
                <w:delText xml:space="preserve">Patent Ref </w:delText>
              </w:r>
              <w:r w:rsidR="008F41A7" w:rsidRPr="00567AC8" w:rsidDel="00651B55">
                <w:rPr>
                  <w:rFonts w:ascii="Times New Roman" w:hAnsi="Times New Roman"/>
                  <w:sz w:val="20"/>
                  <w:szCs w:val="20"/>
                </w:rPr>
                <w:delText>210412US01</w:delText>
              </w:r>
            </w:del>
          </w:p>
          <w:p w14:paraId="254901AB" w14:textId="6E303A86" w:rsidR="007C4AC3" w:rsidRPr="007C4AC3" w:rsidDel="00651B55" w:rsidRDefault="00E44840" w:rsidP="007C4AC3">
            <w:pPr>
              <w:widowControl/>
              <w:numPr>
                <w:ilvl w:val="0"/>
                <w:numId w:val="1"/>
              </w:numPr>
              <w:jc w:val="left"/>
              <w:rPr>
                <w:del w:id="54" w:author="丁 磊" w:date="2022-10-09T11:30:00Z"/>
                <w:rFonts w:ascii="Times New Roman" w:hAnsi="Times New Roman"/>
                <w:sz w:val="20"/>
                <w:szCs w:val="20"/>
              </w:rPr>
            </w:pPr>
            <w:del w:id="55" w:author="丁 磊" w:date="2022-10-09T11:30:00Z">
              <w:r w:rsidDel="00651B55">
                <w:rPr>
                  <w:rFonts w:ascii="Times New Roman" w:hAnsi="Times New Roman"/>
                  <w:sz w:val="20"/>
                  <w:szCs w:val="20"/>
                </w:rPr>
                <w:delText>Reinforcement Learning Model for product recommendation considering balance between product profit and customer interests</w:delText>
              </w:r>
              <w:r w:rsidR="00B2620E" w:rsidDel="00651B55">
                <w:rPr>
                  <w:rFonts w:ascii="Times New Roman" w:hAnsi="Times New Roman" w:hint="eastAsia"/>
                  <w:sz w:val="20"/>
                  <w:szCs w:val="20"/>
                </w:rPr>
                <w:delText>,</w:delText>
              </w:r>
              <w:r w:rsidR="00B2620E" w:rsidDel="00651B55">
                <w:rPr>
                  <w:rFonts w:ascii="Times New Roman" w:hAnsi="Times New Roman"/>
                  <w:sz w:val="20"/>
                  <w:szCs w:val="20"/>
                </w:rPr>
                <w:delText xml:space="preserve"> </w:delText>
              </w:r>
              <w:r w:rsidR="00C1094B" w:rsidDel="00651B55">
                <w:rPr>
                  <w:rFonts w:ascii="Times New Roman" w:hAnsi="Times New Roman"/>
                  <w:sz w:val="20"/>
                  <w:szCs w:val="20"/>
                </w:rPr>
                <w:delText xml:space="preserve">US </w:delText>
              </w:r>
              <w:r w:rsidR="00701341" w:rsidDel="00651B55">
                <w:rPr>
                  <w:rFonts w:ascii="Times New Roman" w:hAnsi="Times New Roman"/>
                  <w:sz w:val="20"/>
                  <w:szCs w:val="20"/>
                </w:rPr>
                <w:delText>Application NO.</w:delText>
              </w:r>
              <w:r w:rsidR="00BA1156" w:rsidDel="00651B55">
                <w:rPr>
                  <w:rFonts w:ascii="Times New Roman" w:hAnsi="Times New Roman"/>
                  <w:sz w:val="20"/>
                  <w:szCs w:val="20"/>
                </w:rPr>
                <w:delText xml:space="preserve"> 17/556,238</w:delText>
              </w:r>
              <w:r w:rsidR="00701341" w:rsidDel="00651B55">
                <w:rPr>
                  <w:rFonts w:ascii="Times New Roman" w:hAnsi="Times New Roman"/>
                  <w:sz w:val="20"/>
                  <w:szCs w:val="20"/>
                </w:rPr>
                <w:delText xml:space="preserve"> </w:delText>
              </w:r>
              <w:r w:rsidR="00F77AA5" w:rsidDel="00651B55">
                <w:rPr>
                  <w:rFonts w:ascii="Times New Roman" w:hAnsi="Times New Roman"/>
                  <w:sz w:val="20"/>
                  <w:szCs w:val="20"/>
                </w:rPr>
                <w:delText>|</w:delText>
              </w:r>
              <w:r w:rsidR="009243F2" w:rsidDel="00651B55">
                <w:rPr>
                  <w:rFonts w:ascii="Times New Roman" w:hAnsi="Times New Roman"/>
                  <w:sz w:val="20"/>
                  <w:szCs w:val="20"/>
                </w:rPr>
                <w:delText xml:space="preserve"> Patent ID</w:delText>
              </w:r>
              <w:r w:rsidR="00EA2D74" w:rsidDel="00651B55">
                <w:rPr>
                  <w:rFonts w:ascii="Times New Roman" w:hAnsi="Times New Roman"/>
                  <w:sz w:val="20"/>
                  <w:szCs w:val="20"/>
                </w:rPr>
                <w:delText xml:space="preserve"> 83848635</w:delText>
              </w:r>
              <w:r w:rsidR="009243F2" w:rsidDel="00651B55">
                <w:rPr>
                  <w:rFonts w:ascii="Times New Roman" w:hAnsi="Times New Roman"/>
                  <w:sz w:val="20"/>
                  <w:szCs w:val="20"/>
                </w:rPr>
                <w:delText xml:space="preserve"> |</w:delText>
              </w:r>
              <w:r w:rsidR="00F77AA5" w:rsidDel="00651B55">
                <w:rPr>
                  <w:rFonts w:ascii="Times New Roman" w:hAnsi="Times New Roman"/>
                  <w:sz w:val="20"/>
                  <w:szCs w:val="20"/>
                </w:rPr>
                <w:delText xml:space="preserve"> </w:delText>
              </w:r>
              <w:r w:rsidR="00806270" w:rsidDel="00651B55">
                <w:rPr>
                  <w:rFonts w:ascii="Times New Roman" w:hAnsi="Times New Roman"/>
                  <w:sz w:val="20"/>
                  <w:szCs w:val="20"/>
                </w:rPr>
                <w:delText xml:space="preserve">Patent Ref </w:delText>
              </w:r>
              <w:r w:rsidR="007C4AC3" w:rsidRPr="00A02347" w:rsidDel="00651B55">
                <w:rPr>
                  <w:rFonts w:ascii="Times New Roman" w:hAnsi="Times New Roman"/>
                  <w:sz w:val="20"/>
                  <w:szCs w:val="20"/>
                </w:rPr>
                <w:delText>210416US01</w:delText>
              </w:r>
            </w:del>
          </w:p>
          <w:p w14:paraId="198928AF" w14:textId="3B77B5C4" w:rsidR="001B4A44" w:rsidDel="00651B55" w:rsidRDefault="00662429">
            <w:pPr>
              <w:widowControl/>
              <w:numPr>
                <w:ilvl w:val="0"/>
                <w:numId w:val="1"/>
              </w:numPr>
              <w:jc w:val="left"/>
              <w:rPr>
                <w:del w:id="56" w:author="丁 磊" w:date="2022-10-09T11:30:00Z"/>
              </w:rPr>
            </w:pPr>
            <w:del w:id="57" w:author="丁 磊" w:date="2022-10-09T11:30:00Z">
              <w:r w:rsidRPr="00073AA4" w:rsidDel="00651B55">
                <w:rPr>
                  <w:rFonts w:ascii="Times New Roman" w:hAnsi="Times New Roman"/>
                  <w:sz w:val="20"/>
                  <w:szCs w:val="20"/>
                </w:rPr>
                <w:delText>S</w:delText>
              </w:r>
              <w:r w:rsidR="008A5D86" w:rsidRPr="00073AA4" w:rsidDel="00651B55">
                <w:rPr>
                  <w:rFonts w:ascii="Times New Roman" w:hAnsi="Times New Roman"/>
                  <w:sz w:val="20"/>
                  <w:szCs w:val="20"/>
                </w:rPr>
                <w:delText xml:space="preserve">oftware copyright </w:delText>
              </w:r>
              <w:r w:rsidR="007908C4" w:rsidRPr="00073AA4" w:rsidDel="00651B55">
                <w:rPr>
                  <w:rFonts w:ascii="Times New Roman" w:hAnsi="Times New Roman"/>
                  <w:sz w:val="20"/>
                  <w:szCs w:val="20"/>
                </w:rPr>
                <w:delText>in China for</w:delText>
              </w:r>
              <w:r w:rsidR="008A5D86" w:rsidDel="00651B55">
                <w:rPr>
                  <w:rFonts w:ascii="Times New Roman" w:hAnsi="Times New Roman"/>
                  <w:sz w:val="20"/>
                  <w:szCs w:val="20"/>
                </w:rPr>
                <w:delText xml:space="preserve"> </w:delText>
              </w:r>
              <w:r w:rsidR="00E44840" w:rsidDel="00651B55">
                <w:rPr>
                  <w:rFonts w:ascii="Times New Roman" w:hAnsi="Times New Roman"/>
                  <w:sz w:val="20"/>
                  <w:szCs w:val="20"/>
                </w:rPr>
                <w:delText xml:space="preserve">Practice tool v1.3 of </w:delText>
              </w:r>
              <w:r w:rsidR="00E44840" w:rsidDel="00651B55">
                <w:rPr>
                  <w:rFonts w:ascii="Times New Roman" w:hAnsi="Times New Roman" w:hint="eastAsia"/>
                  <w:sz w:val="20"/>
                  <w:szCs w:val="20"/>
                </w:rPr>
                <w:delText>G</w:delText>
              </w:r>
              <w:r w:rsidR="00E44840" w:rsidDel="00651B55">
                <w:rPr>
                  <w:rFonts w:ascii="Times New Roman" w:hAnsi="Times New Roman"/>
                  <w:sz w:val="20"/>
                  <w:szCs w:val="20"/>
                </w:rPr>
                <w:delText xml:space="preserve">RE analytic writing, </w:delText>
              </w:r>
              <w:r w:rsidR="00977CF4" w:rsidRPr="00073AA4" w:rsidDel="00651B55">
                <w:rPr>
                  <w:rFonts w:ascii="Times New Roman" w:hAnsi="Times New Roman"/>
                  <w:sz w:val="20"/>
                  <w:szCs w:val="20"/>
                </w:rPr>
                <w:delText xml:space="preserve">registration </w:delText>
              </w:r>
              <w:r w:rsidR="00E44840" w:rsidRPr="00073AA4" w:rsidDel="00651B55">
                <w:rPr>
                  <w:rFonts w:ascii="Times New Roman" w:hAnsi="Times New Roman"/>
                  <w:sz w:val="20"/>
                  <w:szCs w:val="20"/>
                </w:rPr>
                <w:delText>NO.</w:delText>
              </w:r>
              <w:r w:rsidR="00E44840" w:rsidDel="00651B55">
                <w:rPr>
                  <w:rFonts w:ascii="Times New Roman" w:hAnsi="Times New Roman"/>
                  <w:sz w:val="20"/>
                  <w:szCs w:val="20"/>
                </w:rPr>
                <w:delText xml:space="preserve"> </w:delText>
              </w:r>
              <w:r w:rsidR="00BA4998" w:rsidDel="00651B55">
                <w:rPr>
                  <w:rFonts w:ascii="Times New Roman" w:hAnsi="Times New Roman"/>
                  <w:sz w:val="20"/>
                  <w:szCs w:val="20"/>
                </w:rPr>
                <w:delText>2021SR1399061</w:delText>
              </w:r>
              <w:r w:rsidR="002F4CE9" w:rsidDel="00651B55">
                <w:rPr>
                  <w:rFonts w:ascii="Times New Roman" w:hAnsi="Times New Roman"/>
                  <w:sz w:val="20"/>
                  <w:szCs w:val="20"/>
                </w:rPr>
                <w:delText xml:space="preserve">, </w:delText>
              </w:r>
              <w:r w:rsidR="002F4CE9" w:rsidRPr="00073AA4" w:rsidDel="00651B55">
                <w:rPr>
                  <w:rFonts w:ascii="Times New Roman" w:hAnsi="Times New Roman"/>
                  <w:sz w:val="20"/>
                  <w:szCs w:val="20"/>
                </w:rPr>
                <w:delText>certificate NO.</w:delText>
              </w:r>
              <w:r w:rsidR="002F4CE9" w:rsidDel="00651B55">
                <w:rPr>
                  <w:rFonts w:ascii="Times New Roman" w:hAnsi="Times New Roman"/>
                  <w:sz w:val="20"/>
                  <w:szCs w:val="20"/>
                </w:rPr>
                <w:delText xml:space="preserve"> </w:delText>
              </w:r>
              <w:r w:rsidR="00E54AC8" w:rsidDel="00651B55">
                <w:rPr>
                  <w:rFonts w:ascii="Times New Roman" w:hAnsi="Times New Roman"/>
                  <w:sz w:val="20"/>
                  <w:szCs w:val="20"/>
                </w:rPr>
                <w:delText>8121687</w:delText>
              </w:r>
            </w:del>
          </w:p>
          <w:p w14:paraId="198928B0" w14:textId="7A850641" w:rsidR="001B4A44" w:rsidDel="00651B55" w:rsidRDefault="001B4A44">
            <w:pPr>
              <w:widowControl/>
              <w:jc w:val="left"/>
              <w:rPr>
                <w:del w:id="58" w:author="丁 磊" w:date="2022-10-09T11:30:00Z"/>
              </w:rPr>
            </w:pPr>
          </w:p>
        </w:tc>
      </w:tr>
      <w:tr w:rsidR="001B4A44" w:rsidDel="00651B55" w14:paraId="198928B3" w14:textId="1D0E69B8">
        <w:trPr>
          <w:trHeight w:val="84"/>
          <w:jc w:val="center"/>
          <w:del w:id="59" w:author="丁 磊" w:date="2022-10-09T11:30:00Z"/>
        </w:trPr>
        <w:tc>
          <w:tcPr>
            <w:tcW w:w="10682" w:type="dxa"/>
            <w:gridSpan w:val="3"/>
            <w:tcBorders>
              <w:top w:val="nil"/>
              <w:left w:val="nil"/>
              <w:bottom w:val="single" w:sz="4" w:space="0" w:color="auto"/>
              <w:right w:val="nil"/>
            </w:tcBorders>
          </w:tcPr>
          <w:p w14:paraId="198928B2" w14:textId="52C9A6BC" w:rsidR="001B4A44" w:rsidDel="00651B55" w:rsidRDefault="00E44840">
            <w:pPr>
              <w:rPr>
                <w:del w:id="60" w:author="丁 磊" w:date="2022-10-09T11:30:00Z"/>
                <w:rFonts w:ascii="Times New Roman" w:hAnsi="Times New Roman"/>
                <w:sz w:val="20"/>
                <w:szCs w:val="20"/>
              </w:rPr>
            </w:pPr>
            <w:del w:id="61" w:author="丁 磊" w:date="2022-10-09T11:30:00Z">
              <w:r w:rsidDel="00651B55">
                <w:rPr>
                  <w:rFonts w:ascii="Times New Roman" w:hAnsi="Times New Roman"/>
                  <w:b/>
                  <w:bCs/>
                  <w:sz w:val="20"/>
                  <w:szCs w:val="20"/>
                </w:rPr>
                <w:delText>WORK EXPERIENCE</w:delText>
              </w:r>
            </w:del>
          </w:p>
        </w:tc>
      </w:tr>
      <w:tr w:rsidR="001B4A44" w:rsidDel="00651B55" w14:paraId="198928B6" w14:textId="381CDC4C">
        <w:trPr>
          <w:trHeight w:val="239"/>
          <w:jc w:val="center"/>
          <w:del w:id="62" w:author="丁 磊" w:date="2022-10-09T11:30:00Z"/>
        </w:trPr>
        <w:tc>
          <w:tcPr>
            <w:tcW w:w="8755" w:type="dxa"/>
            <w:gridSpan w:val="2"/>
            <w:tcBorders>
              <w:top w:val="nil"/>
            </w:tcBorders>
          </w:tcPr>
          <w:p w14:paraId="198928B4" w14:textId="4BE372AE" w:rsidR="001B4A44" w:rsidDel="00651B55" w:rsidRDefault="00E44840">
            <w:pPr>
              <w:rPr>
                <w:del w:id="63" w:author="丁 磊" w:date="2022-10-09T11:30:00Z"/>
                <w:rFonts w:ascii="Times New Roman" w:hAnsi="Times New Roman"/>
                <w:b/>
                <w:sz w:val="20"/>
                <w:szCs w:val="20"/>
              </w:rPr>
            </w:pPr>
            <w:del w:id="64" w:author="丁 磊" w:date="2022-10-09T11:30:00Z">
              <w:r w:rsidDel="00651B55">
                <w:rPr>
                  <w:rFonts w:ascii="Times New Roman" w:hAnsi="Times New Roman"/>
                  <w:b/>
                  <w:bCs/>
                  <w:sz w:val="20"/>
                  <w:szCs w:val="20"/>
                </w:rPr>
                <w:delText>SAP Upscale</w:delText>
              </w:r>
              <w:r w:rsidR="00143398" w:rsidDel="00651B55">
                <w:rPr>
                  <w:rFonts w:ascii="Times New Roman" w:hAnsi="Times New Roman"/>
                  <w:b/>
                  <w:bCs/>
                  <w:sz w:val="20"/>
                  <w:szCs w:val="20"/>
                </w:rPr>
                <w:delText>, SAP Labs</w:delText>
              </w:r>
            </w:del>
          </w:p>
        </w:tc>
        <w:tc>
          <w:tcPr>
            <w:tcW w:w="1927" w:type="dxa"/>
            <w:tcBorders>
              <w:top w:val="nil"/>
            </w:tcBorders>
          </w:tcPr>
          <w:p w14:paraId="198928B5" w14:textId="4F3ED276" w:rsidR="001B4A44" w:rsidDel="00651B55" w:rsidRDefault="00E44840">
            <w:pPr>
              <w:wordWrap w:val="0"/>
              <w:jc w:val="right"/>
              <w:rPr>
                <w:del w:id="65" w:author="丁 磊" w:date="2022-10-09T11:30:00Z"/>
                <w:rFonts w:ascii="Times New Roman" w:hAnsi="Times New Roman"/>
                <w:sz w:val="20"/>
                <w:szCs w:val="20"/>
              </w:rPr>
            </w:pPr>
            <w:del w:id="66" w:author="丁 磊" w:date="2022-10-09T11:30:00Z">
              <w:r w:rsidDel="00651B55">
                <w:rPr>
                  <w:rFonts w:ascii="Times New Roman" w:hAnsi="Times New Roman"/>
                  <w:sz w:val="20"/>
                  <w:szCs w:val="20"/>
                </w:rPr>
                <w:delText>2017.07-Present</w:delText>
              </w:r>
            </w:del>
          </w:p>
        </w:tc>
      </w:tr>
      <w:tr w:rsidR="001B4A44" w:rsidDel="00651B55" w14:paraId="198928B9" w14:textId="022ED6B4">
        <w:trPr>
          <w:trHeight w:val="239"/>
          <w:jc w:val="center"/>
          <w:del w:id="67" w:author="丁 磊" w:date="2022-10-09T11:30:00Z"/>
        </w:trPr>
        <w:tc>
          <w:tcPr>
            <w:tcW w:w="8755" w:type="dxa"/>
            <w:gridSpan w:val="2"/>
            <w:tcBorders>
              <w:top w:val="nil"/>
            </w:tcBorders>
          </w:tcPr>
          <w:p w14:paraId="198928B7" w14:textId="0D458FFF" w:rsidR="001B4A44" w:rsidDel="00651B55" w:rsidRDefault="00E44840">
            <w:pPr>
              <w:rPr>
                <w:del w:id="68" w:author="丁 磊" w:date="2022-10-09T11:30:00Z"/>
                <w:rFonts w:ascii="Times New Roman" w:hAnsi="Times New Roman"/>
                <w:b/>
                <w:sz w:val="20"/>
                <w:szCs w:val="20"/>
              </w:rPr>
            </w:pPr>
            <w:del w:id="69" w:author="丁 磊" w:date="2022-10-09T11:30:00Z">
              <w:r w:rsidDel="00651B55">
                <w:rPr>
                  <w:rFonts w:ascii="Times New Roman" w:hAnsi="Times New Roman"/>
                  <w:b/>
                  <w:sz w:val="20"/>
                  <w:szCs w:val="20"/>
                </w:rPr>
                <w:delText>Senior Data Scientist and Chief Data Architect</w:delText>
              </w:r>
            </w:del>
          </w:p>
        </w:tc>
        <w:tc>
          <w:tcPr>
            <w:tcW w:w="1927" w:type="dxa"/>
            <w:tcBorders>
              <w:top w:val="nil"/>
            </w:tcBorders>
          </w:tcPr>
          <w:p w14:paraId="198928B8" w14:textId="40B1DB17" w:rsidR="001B4A44" w:rsidDel="00651B55" w:rsidRDefault="001B4A44">
            <w:pPr>
              <w:wordWrap w:val="0"/>
              <w:jc w:val="right"/>
              <w:rPr>
                <w:del w:id="70" w:author="丁 磊" w:date="2022-10-09T11:30:00Z"/>
                <w:rFonts w:ascii="Times New Roman" w:hAnsi="Times New Roman"/>
                <w:sz w:val="20"/>
                <w:szCs w:val="20"/>
              </w:rPr>
            </w:pPr>
          </w:p>
        </w:tc>
      </w:tr>
      <w:tr w:rsidR="001B4A44" w:rsidDel="00651B55" w14:paraId="198928C0" w14:textId="75FA5503">
        <w:trPr>
          <w:trHeight w:val="239"/>
          <w:jc w:val="center"/>
          <w:del w:id="71" w:author="丁 磊" w:date="2022-10-09T11:30:00Z"/>
        </w:trPr>
        <w:tc>
          <w:tcPr>
            <w:tcW w:w="10682" w:type="dxa"/>
            <w:gridSpan w:val="3"/>
            <w:tcBorders>
              <w:top w:val="nil"/>
            </w:tcBorders>
          </w:tcPr>
          <w:p w14:paraId="198928BA" w14:textId="5049A848" w:rsidR="001B4A44" w:rsidDel="00651B55" w:rsidRDefault="00E44840">
            <w:pPr>
              <w:numPr>
                <w:ilvl w:val="0"/>
                <w:numId w:val="1"/>
              </w:numPr>
              <w:rPr>
                <w:del w:id="72" w:author="丁 磊" w:date="2022-10-09T11:30:00Z"/>
                <w:rFonts w:ascii="Times New Roman" w:hAnsi="Times New Roman"/>
                <w:sz w:val="20"/>
                <w:szCs w:val="20"/>
              </w:rPr>
            </w:pPr>
            <w:del w:id="73" w:author="丁 磊" w:date="2022-10-09T11:30:00Z">
              <w:r w:rsidDel="00651B55">
                <w:rPr>
                  <w:rFonts w:ascii="Times New Roman" w:hAnsi="Times New Roman"/>
                  <w:sz w:val="20"/>
                  <w:szCs w:val="20"/>
                </w:rPr>
                <w:delText>Conducted convergence analysis of A/B testing of product bundles (products combination) that customers show decayed interests to using</w:delText>
              </w:r>
              <w:r w:rsidDel="00651B55">
                <w:rPr>
                  <w:rFonts w:ascii="Times New Roman" w:hAnsi="Times New Roman" w:hint="eastAsia"/>
                  <w:sz w:val="20"/>
                  <w:szCs w:val="20"/>
                </w:rPr>
                <w:delText xml:space="preserve"> </w:delText>
              </w:r>
              <w:r w:rsidDel="00651B55">
                <w:rPr>
                  <w:rFonts w:ascii="Times New Roman" w:hAnsi="Times New Roman"/>
                  <w:sz w:val="20"/>
                  <w:szCs w:val="20"/>
                </w:rPr>
                <w:delText xml:space="preserve">Epsilon </w:delText>
              </w:r>
              <w:r w:rsidDel="00651B55">
                <w:rPr>
                  <w:rFonts w:ascii="Times New Roman" w:hAnsi="Times New Roman" w:hint="eastAsia"/>
                  <w:sz w:val="20"/>
                  <w:szCs w:val="20"/>
                </w:rPr>
                <w:delText>Greedy</w:delText>
              </w:r>
              <w:r w:rsidDel="00651B55">
                <w:rPr>
                  <w:rFonts w:ascii="Times New Roman" w:hAnsi="Times New Roman"/>
                  <w:sz w:val="20"/>
                  <w:szCs w:val="20"/>
                </w:rPr>
                <w:delText xml:space="preserve">, </w:delText>
              </w:r>
              <w:r w:rsidDel="00651B55">
                <w:rPr>
                  <w:rFonts w:ascii="Times New Roman" w:hAnsi="Times New Roman" w:hint="eastAsia"/>
                  <w:sz w:val="20"/>
                  <w:szCs w:val="20"/>
                </w:rPr>
                <w:delText>Softmax</w:delText>
              </w:r>
              <w:r w:rsidDel="00651B55">
                <w:rPr>
                  <w:rFonts w:ascii="Times New Roman" w:hAnsi="Times New Roman"/>
                  <w:sz w:val="20"/>
                  <w:szCs w:val="20"/>
                </w:rPr>
                <w:delText xml:space="preserve"> </w:delText>
              </w:r>
              <w:r w:rsidDel="00651B55">
                <w:rPr>
                  <w:rFonts w:ascii="Times New Roman" w:hAnsi="Times New Roman" w:hint="eastAsia"/>
                  <w:sz w:val="20"/>
                  <w:szCs w:val="20"/>
                </w:rPr>
                <w:delText>a</w:delText>
              </w:r>
              <w:r w:rsidDel="00651B55">
                <w:rPr>
                  <w:rFonts w:ascii="Times New Roman" w:hAnsi="Times New Roman"/>
                  <w:sz w:val="20"/>
                  <w:szCs w:val="20"/>
                </w:rPr>
                <w:delText xml:space="preserve">nd </w:delText>
              </w:r>
              <w:r w:rsidDel="00651B55">
                <w:rPr>
                  <w:rFonts w:ascii="Times New Roman" w:hAnsi="Times New Roman" w:hint="eastAsia"/>
                  <w:sz w:val="20"/>
                  <w:szCs w:val="20"/>
                </w:rPr>
                <w:delText>UCB</w:delText>
              </w:r>
              <w:r w:rsidDel="00651B55">
                <w:rPr>
                  <w:rFonts w:ascii="Times New Roman" w:hAnsi="Times New Roman"/>
                  <w:sz w:val="20"/>
                  <w:szCs w:val="20"/>
                </w:rPr>
                <w:delText>1</w:delText>
              </w:r>
              <w:r w:rsidDel="00651B55">
                <w:rPr>
                  <w:rFonts w:ascii="Times New Roman" w:hAnsi="Times New Roman" w:hint="eastAsia"/>
                  <w:sz w:val="20"/>
                  <w:szCs w:val="20"/>
                </w:rPr>
                <w:delText xml:space="preserve"> Bandit </w:delText>
              </w:r>
              <w:r w:rsidDel="00651B55">
                <w:rPr>
                  <w:rFonts w:ascii="Times New Roman" w:hAnsi="Times New Roman"/>
                  <w:sz w:val="20"/>
                  <w:szCs w:val="20"/>
                </w:rPr>
                <w:delText>Algorithms for customer behavior</w:delText>
              </w:r>
              <w:r w:rsidR="00ED7F6E" w:rsidDel="00651B55">
                <w:rPr>
                  <w:rFonts w:ascii="Times New Roman" w:hAnsi="Times New Roman"/>
                  <w:sz w:val="20"/>
                  <w:szCs w:val="20"/>
                </w:rPr>
                <w:delText>s’</w:delText>
              </w:r>
              <w:r w:rsidDel="00651B55">
                <w:rPr>
                  <w:rFonts w:ascii="Times New Roman" w:hAnsi="Times New Roman"/>
                  <w:sz w:val="20"/>
                  <w:szCs w:val="20"/>
                </w:rPr>
                <w:delText xml:space="preserve"> simulation.</w:delText>
              </w:r>
            </w:del>
          </w:p>
          <w:p w14:paraId="198928BB" w14:textId="172A6E9E" w:rsidR="001B4A44" w:rsidDel="00651B55" w:rsidRDefault="00E44840">
            <w:pPr>
              <w:numPr>
                <w:ilvl w:val="0"/>
                <w:numId w:val="1"/>
              </w:numPr>
              <w:rPr>
                <w:del w:id="74" w:author="丁 磊" w:date="2022-10-09T11:30:00Z"/>
                <w:rFonts w:ascii="Times New Roman" w:hAnsi="Times New Roman"/>
                <w:sz w:val="20"/>
                <w:szCs w:val="20"/>
              </w:rPr>
            </w:pPr>
            <w:del w:id="75" w:author="丁 磊" w:date="2022-10-09T11:30:00Z">
              <w:r w:rsidDel="00651B55">
                <w:rPr>
                  <w:rFonts w:ascii="Times New Roman" w:hAnsi="Times New Roman"/>
                  <w:sz w:val="20"/>
                  <w:szCs w:val="20"/>
                </w:rPr>
                <w:delText>Discovered potential product bundles from click data of customers based on</w:delText>
              </w:r>
              <w:r w:rsidDel="00651B55">
                <w:rPr>
                  <w:rFonts w:ascii="Times New Roman" w:hAnsi="Times New Roman" w:hint="eastAsia"/>
                  <w:sz w:val="20"/>
                  <w:szCs w:val="20"/>
                </w:rPr>
                <w:delText xml:space="preserve"> Apriori </w:delText>
              </w:r>
              <w:r w:rsidDel="00651B55">
                <w:rPr>
                  <w:rFonts w:ascii="Times New Roman" w:hAnsi="Times New Roman"/>
                  <w:sz w:val="20"/>
                  <w:szCs w:val="20"/>
                </w:rPr>
                <w:delText xml:space="preserve">and </w:delText>
              </w:r>
              <w:r w:rsidDel="00651B55">
                <w:rPr>
                  <w:rFonts w:ascii="Times New Roman" w:hAnsi="Times New Roman" w:hint="eastAsia"/>
                  <w:sz w:val="20"/>
                  <w:szCs w:val="20"/>
                </w:rPr>
                <w:delText xml:space="preserve">FP-Growth </w:delText>
              </w:r>
              <w:r w:rsidDel="00651B55">
                <w:rPr>
                  <w:rFonts w:ascii="Times New Roman" w:hAnsi="Times New Roman"/>
                  <w:sz w:val="20"/>
                  <w:szCs w:val="20"/>
                </w:rPr>
                <w:delText>algorithms.</w:delText>
              </w:r>
            </w:del>
          </w:p>
          <w:p w14:paraId="198928BC" w14:textId="69C606FC" w:rsidR="001B4A44" w:rsidDel="00651B55" w:rsidRDefault="00E44840">
            <w:pPr>
              <w:numPr>
                <w:ilvl w:val="0"/>
                <w:numId w:val="1"/>
              </w:numPr>
              <w:rPr>
                <w:del w:id="76" w:author="丁 磊" w:date="2022-10-09T11:30:00Z"/>
                <w:rFonts w:ascii="Times New Roman" w:hAnsi="Times New Roman"/>
                <w:sz w:val="20"/>
                <w:szCs w:val="20"/>
              </w:rPr>
            </w:pPr>
            <w:del w:id="77" w:author="丁 磊" w:date="2022-10-09T11:30:00Z">
              <w:r w:rsidDel="00651B55">
                <w:rPr>
                  <w:rFonts w:ascii="Times New Roman" w:hAnsi="Times New Roman"/>
                  <w:sz w:val="20"/>
                  <w:szCs w:val="20"/>
                </w:rPr>
                <w:delText xml:space="preserve">Analyzed product similarity and complement via </w:delText>
              </w:r>
              <w:r w:rsidDel="00651B55">
                <w:rPr>
                  <w:rFonts w:ascii="Times New Roman" w:hAnsi="Times New Roman" w:hint="eastAsia"/>
                  <w:sz w:val="20"/>
                  <w:szCs w:val="20"/>
                </w:rPr>
                <w:delText>L</w:delText>
              </w:r>
              <w:r w:rsidDel="00651B55">
                <w:rPr>
                  <w:rFonts w:ascii="Times New Roman" w:hAnsi="Times New Roman"/>
                  <w:sz w:val="20"/>
                  <w:szCs w:val="20"/>
                </w:rPr>
                <w:delText xml:space="preserve">atent Dirichlet Allocation </w:delText>
              </w:r>
              <w:r w:rsidR="00474EE2" w:rsidDel="00651B55">
                <w:rPr>
                  <w:rFonts w:ascii="Times New Roman" w:hAnsi="Times New Roman"/>
                  <w:sz w:val="20"/>
                  <w:szCs w:val="20"/>
                </w:rPr>
                <w:delText>M</w:delText>
              </w:r>
              <w:r w:rsidDel="00651B55">
                <w:rPr>
                  <w:rFonts w:ascii="Times New Roman" w:hAnsi="Times New Roman"/>
                  <w:sz w:val="20"/>
                  <w:szCs w:val="20"/>
                </w:rPr>
                <w:delText>odel based on the products category tree and the text feature of products.</w:delText>
              </w:r>
            </w:del>
          </w:p>
          <w:p w14:paraId="198928BD" w14:textId="6143C6B9" w:rsidR="001B4A44" w:rsidDel="00651B55" w:rsidRDefault="00E44840">
            <w:pPr>
              <w:numPr>
                <w:ilvl w:val="0"/>
                <w:numId w:val="1"/>
              </w:numPr>
              <w:rPr>
                <w:del w:id="78" w:author="丁 磊" w:date="2022-10-09T11:30:00Z"/>
                <w:rFonts w:ascii="Times New Roman" w:hAnsi="Times New Roman"/>
                <w:sz w:val="20"/>
                <w:szCs w:val="20"/>
              </w:rPr>
            </w:pPr>
            <w:del w:id="79" w:author="丁 磊" w:date="2022-10-09T11:30:00Z">
              <w:r w:rsidDel="00651B55">
                <w:rPr>
                  <w:rFonts w:ascii="Times New Roman" w:hAnsi="Times New Roman" w:hint="eastAsia"/>
                  <w:sz w:val="20"/>
                  <w:szCs w:val="20"/>
                </w:rPr>
                <w:delText>D</w:delText>
              </w:r>
              <w:r w:rsidDel="00651B55">
                <w:rPr>
                  <w:rFonts w:ascii="Times New Roman" w:hAnsi="Times New Roman"/>
                  <w:sz w:val="20"/>
                  <w:szCs w:val="20"/>
                </w:rPr>
                <w:delText xml:space="preserve">iscovered potential product bundles based on product similarity, complement and key performance indicators(KPIs) such as product </w:delText>
              </w:r>
              <w:r w:rsidDel="00651B55">
                <w:rPr>
                  <w:rFonts w:ascii="Times New Roman" w:hAnsi="Times New Roman" w:hint="eastAsia"/>
                  <w:sz w:val="20"/>
                  <w:szCs w:val="20"/>
                </w:rPr>
                <w:delText>p</w:delText>
              </w:r>
              <w:r w:rsidDel="00651B55">
                <w:rPr>
                  <w:rFonts w:ascii="Times New Roman" w:hAnsi="Times New Roman"/>
                  <w:sz w:val="20"/>
                  <w:szCs w:val="20"/>
                </w:rPr>
                <w:delText>rofit, velocity, acceleration, and exposure.</w:delText>
              </w:r>
            </w:del>
          </w:p>
          <w:p w14:paraId="198928BE" w14:textId="4EC94167" w:rsidR="001B4A44" w:rsidDel="00651B55" w:rsidRDefault="00E44840">
            <w:pPr>
              <w:numPr>
                <w:ilvl w:val="0"/>
                <w:numId w:val="1"/>
              </w:numPr>
              <w:rPr>
                <w:del w:id="80" w:author="丁 磊" w:date="2022-10-09T11:30:00Z"/>
                <w:rFonts w:ascii="Times New Roman" w:hAnsi="Times New Roman"/>
                <w:sz w:val="20"/>
                <w:szCs w:val="20"/>
              </w:rPr>
            </w:pPr>
            <w:del w:id="81" w:author="丁 磊" w:date="2022-10-09T11:30:00Z">
              <w:r w:rsidDel="00651B55">
                <w:rPr>
                  <w:rFonts w:ascii="Times New Roman" w:hAnsi="Times New Roman"/>
                  <w:sz w:val="20"/>
                  <w:szCs w:val="20"/>
                </w:rPr>
                <w:delText xml:space="preserve">Developed product bundle recommendation via </w:delText>
              </w:r>
              <w:r w:rsidDel="00651B55">
                <w:rPr>
                  <w:rFonts w:ascii="Times New Roman" w:hAnsi="Times New Roman" w:hint="eastAsia"/>
                  <w:sz w:val="20"/>
                  <w:szCs w:val="20"/>
                </w:rPr>
                <w:delText>Collaborative</w:delText>
              </w:r>
              <w:r w:rsidDel="00651B55">
                <w:rPr>
                  <w:rFonts w:ascii="Times New Roman" w:hAnsi="Times New Roman"/>
                  <w:sz w:val="20"/>
                  <w:szCs w:val="20"/>
                </w:rPr>
                <w:delText xml:space="preserve"> </w:delText>
              </w:r>
              <w:r w:rsidDel="00651B55">
                <w:rPr>
                  <w:rFonts w:ascii="Times New Roman" w:hAnsi="Times New Roman" w:hint="eastAsia"/>
                  <w:sz w:val="20"/>
                  <w:szCs w:val="20"/>
                </w:rPr>
                <w:delText>Filtering</w:delText>
              </w:r>
              <w:r w:rsidDel="00651B55">
                <w:rPr>
                  <w:rFonts w:ascii="Times New Roman" w:hAnsi="Times New Roman"/>
                  <w:sz w:val="20"/>
                  <w:szCs w:val="20"/>
                </w:rPr>
                <w:delText xml:space="preserve"> Algorithm based on short-term customer interests.</w:delText>
              </w:r>
            </w:del>
          </w:p>
          <w:p w14:paraId="198928BF" w14:textId="11CCB9A3" w:rsidR="001B4A44" w:rsidDel="00651B55" w:rsidRDefault="00E44840">
            <w:pPr>
              <w:numPr>
                <w:ilvl w:val="0"/>
                <w:numId w:val="1"/>
              </w:numPr>
              <w:rPr>
                <w:del w:id="82" w:author="丁 磊" w:date="2022-10-09T11:30:00Z"/>
                <w:rFonts w:ascii="Times New Roman" w:hAnsi="Times New Roman"/>
                <w:sz w:val="20"/>
                <w:szCs w:val="20"/>
              </w:rPr>
            </w:pPr>
            <w:del w:id="83" w:author="丁 磊" w:date="2022-10-09T11:30:00Z">
              <w:r w:rsidDel="00651B55">
                <w:rPr>
                  <w:rFonts w:ascii="Times New Roman" w:hAnsi="Times New Roman"/>
                  <w:sz w:val="20"/>
                  <w:szCs w:val="20"/>
                </w:rPr>
                <w:delText>Generated dynamic product bundles and recommend</w:delText>
              </w:r>
              <w:r w:rsidDel="00651B55">
                <w:rPr>
                  <w:rFonts w:ascii="Times New Roman" w:hAnsi="Times New Roman" w:hint="eastAsia"/>
                  <w:sz w:val="20"/>
                  <w:szCs w:val="20"/>
                </w:rPr>
                <w:delText>ed</w:delText>
              </w:r>
              <w:r w:rsidDel="00651B55">
                <w:rPr>
                  <w:rFonts w:ascii="Times New Roman" w:hAnsi="Times New Roman"/>
                  <w:sz w:val="20"/>
                  <w:szCs w:val="20"/>
                </w:rPr>
                <w:delText xml:space="preserve"> product item</w:delText>
              </w:r>
              <w:r w:rsidR="007C28B5" w:rsidDel="00651B55">
                <w:rPr>
                  <w:rFonts w:ascii="Times New Roman" w:hAnsi="Times New Roman"/>
                  <w:sz w:val="20"/>
                  <w:szCs w:val="20"/>
                </w:rPr>
                <w:delText>s</w:delText>
              </w:r>
              <w:r w:rsidDel="00651B55">
                <w:rPr>
                  <w:rFonts w:ascii="Times New Roman" w:hAnsi="Times New Roman"/>
                  <w:sz w:val="20"/>
                  <w:szCs w:val="20"/>
                </w:rPr>
                <w:delText xml:space="preserve"> </w:delText>
              </w:r>
              <w:r w:rsidR="00C66985" w:rsidDel="00651B55">
                <w:rPr>
                  <w:rFonts w:ascii="Times New Roman" w:hAnsi="Times New Roman"/>
                  <w:sz w:val="20"/>
                  <w:szCs w:val="20"/>
                </w:rPr>
                <w:delText xml:space="preserve">for </w:delText>
              </w:r>
              <w:r w:rsidDel="00651B55">
                <w:rPr>
                  <w:rFonts w:ascii="Times New Roman" w:hAnsi="Times New Roman"/>
                  <w:sz w:val="20"/>
                  <w:szCs w:val="20"/>
                </w:rPr>
                <w:delText xml:space="preserve">customers using Deep Reinforcement Learning Algorithms to reach the balance between </w:delText>
              </w:r>
              <w:r w:rsidR="007072CA" w:rsidDel="00651B55">
                <w:rPr>
                  <w:rFonts w:ascii="Times New Roman" w:hAnsi="Times New Roman"/>
                  <w:sz w:val="20"/>
                  <w:szCs w:val="20"/>
                </w:rPr>
                <w:delText xml:space="preserve">gaining </w:delText>
              </w:r>
              <w:r w:rsidDel="00651B55">
                <w:rPr>
                  <w:rFonts w:ascii="Times New Roman" w:hAnsi="Times New Roman"/>
                  <w:sz w:val="20"/>
                  <w:szCs w:val="20"/>
                </w:rPr>
                <w:delText>product profit</w:delText>
              </w:r>
              <w:r w:rsidR="007072CA" w:rsidDel="00651B55">
                <w:rPr>
                  <w:rFonts w:ascii="Times New Roman" w:hAnsi="Times New Roman"/>
                  <w:sz w:val="20"/>
                  <w:szCs w:val="20"/>
                </w:rPr>
                <w:delText xml:space="preserve"> for mer</w:delText>
              </w:r>
              <w:r w:rsidR="00331AA9" w:rsidDel="00651B55">
                <w:rPr>
                  <w:rFonts w:ascii="Times New Roman" w:hAnsi="Times New Roman"/>
                  <w:sz w:val="20"/>
                  <w:szCs w:val="20"/>
                </w:rPr>
                <w:delText>chant</w:delText>
              </w:r>
              <w:r w:rsidDel="00651B55">
                <w:rPr>
                  <w:rFonts w:ascii="Times New Roman" w:hAnsi="Times New Roman"/>
                  <w:sz w:val="20"/>
                  <w:szCs w:val="20"/>
                </w:rPr>
                <w:delText xml:space="preserve"> and fulfillment of customer interests based on product features and short-term customers’ behavior data.</w:delText>
              </w:r>
            </w:del>
          </w:p>
        </w:tc>
      </w:tr>
      <w:tr w:rsidR="001B4A44" w:rsidDel="00651B55" w14:paraId="198928C3" w14:textId="1E440287">
        <w:trPr>
          <w:trHeight w:val="239"/>
          <w:jc w:val="center"/>
          <w:del w:id="84" w:author="丁 磊" w:date="2022-10-09T11:30:00Z"/>
        </w:trPr>
        <w:tc>
          <w:tcPr>
            <w:tcW w:w="8755" w:type="dxa"/>
            <w:gridSpan w:val="2"/>
            <w:tcBorders>
              <w:top w:val="nil"/>
            </w:tcBorders>
          </w:tcPr>
          <w:p w14:paraId="198928C1" w14:textId="036D52C7" w:rsidR="001B4A44" w:rsidDel="00651B55" w:rsidRDefault="00E44840">
            <w:pPr>
              <w:rPr>
                <w:del w:id="85" w:author="丁 磊" w:date="2022-10-09T11:30:00Z"/>
                <w:rFonts w:ascii="Times New Roman" w:hAnsi="Times New Roman"/>
                <w:b/>
                <w:sz w:val="20"/>
                <w:szCs w:val="20"/>
              </w:rPr>
            </w:pPr>
            <w:del w:id="86" w:author="丁 磊" w:date="2022-10-09T11:30:00Z">
              <w:r w:rsidDel="00651B55">
                <w:rPr>
                  <w:rFonts w:ascii="Times New Roman" w:hAnsi="Times New Roman"/>
                  <w:b/>
                  <w:sz w:val="20"/>
                  <w:szCs w:val="20"/>
                </w:rPr>
                <w:delText>SAP Engagement Center on Cloud Infrastructure</w:delText>
              </w:r>
              <w:r w:rsidR="00143398" w:rsidDel="00651B55">
                <w:rPr>
                  <w:rFonts w:ascii="Times New Roman" w:hAnsi="Times New Roman"/>
                  <w:b/>
                  <w:bCs/>
                  <w:sz w:val="20"/>
                  <w:szCs w:val="20"/>
                </w:rPr>
                <w:delText>, SAP Labs</w:delText>
              </w:r>
            </w:del>
          </w:p>
        </w:tc>
        <w:tc>
          <w:tcPr>
            <w:tcW w:w="1927" w:type="dxa"/>
            <w:tcBorders>
              <w:top w:val="nil"/>
            </w:tcBorders>
          </w:tcPr>
          <w:p w14:paraId="198928C2" w14:textId="5AC04C82" w:rsidR="001B4A44" w:rsidDel="00651B55" w:rsidRDefault="00E44840">
            <w:pPr>
              <w:wordWrap w:val="0"/>
              <w:jc w:val="right"/>
              <w:rPr>
                <w:del w:id="87" w:author="丁 磊" w:date="2022-10-09T11:30:00Z"/>
                <w:rFonts w:ascii="Times New Roman" w:hAnsi="Times New Roman"/>
                <w:sz w:val="20"/>
                <w:szCs w:val="20"/>
              </w:rPr>
            </w:pPr>
            <w:del w:id="88" w:author="丁 磊" w:date="2022-10-09T11:30:00Z">
              <w:r w:rsidDel="00651B55">
                <w:rPr>
                  <w:rFonts w:ascii="Times New Roman" w:hAnsi="Times New Roman"/>
                  <w:sz w:val="20"/>
                  <w:szCs w:val="20"/>
                </w:rPr>
                <w:delText>2015.04-2017.06</w:delText>
              </w:r>
            </w:del>
          </w:p>
        </w:tc>
      </w:tr>
      <w:tr w:rsidR="001B4A44" w:rsidDel="00651B55" w14:paraId="198928C6" w14:textId="76CDF98D">
        <w:trPr>
          <w:trHeight w:val="239"/>
          <w:jc w:val="center"/>
          <w:del w:id="89" w:author="丁 磊" w:date="2022-10-09T11:30:00Z"/>
        </w:trPr>
        <w:tc>
          <w:tcPr>
            <w:tcW w:w="8755" w:type="dxa"/>
            <w:gridSpan w:val="2"/>
            <w:tcBorders>
              <w:top w:val="nil"/>
            </w:tcBorders>
          </w:tcPr>
          <w:p w14:paraId="198928C4" w14:textId="50EBC0BF" w:rsidR="001B4A44" w:rsidDel="00651B55" w:rsidRDefault="00E44840">
            <w:pPr>
              <w:rPr>
                <w:del w:id="90" w:author="丁 磊" w:date="2022-10-09T11:30:00Z"/>
                <w:rFonts w:ascii="Times New Roman" w:hAnsi="Times New Roman"/>
                <w:b/>
                <w:sz w:val="20"/>
                <w:szCs w:val="20"/>
              </w:rPr>
            </w:pPr>
            <w:del w:id="91" w:author="丁 磊" w:date="2022-10-09T11:30:00Z">
              <w:r w:rsidDel="00651B55">
                <w:rPr>
                  <w:rFonts w:ascii="Times New Roman" w:hAnsi="Times New Roman"/>
                  <w:b/>
                  <w:sz w:val="20"/>
                  <w:szCs w:val="20"/>
                </w:rPr>
                <w:delText>Chief Algorithm Engineer and Architect</w:delText>
              </w:r>
            </w:del>
          </w:p>
        </w:tc>
        <w:tc>
          <w:tcPr>
            <w:tcW w:w="1927" w:type="dxa"/>
            <w:tcBorders>
              <w:top w:val="nil"/>
            </w:tcBorders>
          </w:tcPr>
          <w:p w14:paraId="198928C5" w14:textId="7F4E382C" w:rsidR="001B4A44" w:rsidDel="00651B55" w:rsidRDefault="001B4A44">
            <w:pPr>
              <w:wordWrap w:val="0"/>
              <w:jc w:val="right"/>
              <w:rPr>
                <w:del w:id="92" w:author="丁 磊" w:date="2022-10-09T11:30:00Z"/>
                <w:rFonts w:ascii="Times New Roman" w:hAnsi="Times New Roman"/>
                <w:sz w:val="20"/>
                <w:szCs w:val="20"/>
              </w:rPr>
            </w:pPr>
          </w:p>
        </w:tc>
      </w:tr>
      <w:tr w:rsidR="001B4A44" w:rsidDel="00651B55" w14:paraId="198928C9" w14:textId="2D9E278F">
        <w:trPr>
          <w:trHeight w:val="239"/>
          <w:jc w:val="center"/>
          <w:del w:id="93" w:author="丁 磊" w:date="2022-10-09T11:30:00Z"/>
        </w:trPr>
        <w:tc>
          <w:tcPr>
            <w:tcW w:w="10682" w:type="dxa"/>
            <w:gridSpan w:val="3"/>
            <w:tcBorders>
              <w:top w:val="nil"/>
            </w:tcBorders>
          </w:tcPr>
          <w:p w14:paraId="198928C7" w14:textId="51590B13" w:rsidR="001B4A44" w:rsidDel="00651B55" w:rsidRDefault="00E44840">
            <w:pPr>
              <w:numPr>
                <w:ilvl w:val="0"/>
                <w:numId w:val="1"/>
              </w:numPr>
              <w:rPr>
                <w:del w:id="94" w:author="丁 磊" w:date="2022-10-09T11:30:00Z"/>
                <w:rFonts w:ascii="Times New Roman" w:hAnsi="Times New Roman"/>
                <w:sz w:val="20"/>
                <w:szCs w:val="20"/>
              </w:rPr>
            </w:pPr>
            <w:del w:id="95" w:author="丁 磊" w:date="2022-10-09T11:30:00Z">
              <w:r w:rsidDel="00651B55">
                <w:rPr>
                  <w:rFonts w:ascii="Times New Roman" w:hAnsi="Times New Roman"/>
                  <w:sz w:val="20"/>
                  <w:szCs w:val="20"/>
                </w:rPr>
                <w:delText xml:space="preserve">Conducted service exception discovery </w:delText>
              </w:r>
              <w:r w:rsidR="00692A4E" w:rsidDel="00651B55">
                <w:rPr>
                  <w:rFonts w:ascii="Times New Roman" w:hAnsi="Times New Roman"/>
                  <w:sz w:val="20"/>
                  <w:szCs w:val="20"/>
                </w:rPr>
                <w:delText xml:space="preserve">model </w:delText>
              </w:r>
              <w:r w:rsidDel="00651B55">
                <w:rPr>
                  <w:rFonts w:ascii="Times New Roman" w:hAnsi="Times New Roman"/>
                  <w:sz w:val="20"/>
                  <w:szCs w:val="20"/>
                </w:rPr>
                <w:delText xml:space="preserve">based on Multivariate Gaussian </w:delText>
              </w:r>
              <w:r w:rsidR="00B86E67" w:rsidDel="00651B55">
                <w:rPr>
                  <w:rFonts w:ascii="Times New Roman" w:hAnsi="Times New Roman"/>
                  <w:sz w:val="20"/>
                  <w:szCs w:val="20"/>
                </w:rPr>
                <w:delText xml:space="preserve">distribution </w:delText>
              </w:r>
              <w:r w:rsidDel="00651B55">
                <w:rPr>
                  <w:rFonts w:ascii="Times New Roman" w:hAnsi="Times New Roman"/>
                  <w:sz w:val="20"/>
                  <w:szCs w:val="20"/>
                </w:rPr>
                <w:delText xml:space="preserve">and </w:delText>
              </w:r>
              <w:r w:rsidR="00951A96" w:rsidDel="00651B55">
                <w:rPr>
                  <w:rFonts w:ascii="Times New Roman" w:hAnsi="Times New Roman"/>
                  <w:sz w:val="20"/>
                  <w:szCs w:val="20"/>
                </w:rPr>
                <w:delText xml:space="preserve">analyzed </w:delText>
              </w:r>
              <w:r w:rsidDel="00651B55">
                <w:rPr>
                  <w:rFonts w:ascii="Times New Roman" w:hAnsi="Times New Roman"/>
                  <w:sz w:val="20"/>
                  <w:szCs w:val="20"/>
                </w:rPr>
                <w:delText>efficiency</w:delText>
              </w:r>
              <w:r w:rsidR="00580BF2" w:rsidDel="00651B55">
                <w:rPr>
                  <w:rFonts w:ascii="Times New Roman" w:hAnsi="Times New Roman"/>
                  <w:sz w:val="20"/>
                  <w:szCs w:val="20"/>
                </w:rPr>
                <w:delText xml:space="preserve"> </w:delText>
              </w:r>
              <w:r w:rsidDel="00651B55">
                <w:rPr>
                  <w:rFonts w:ascii="Times New Roman" w:hAnsi="Times New Roman"/>
                  <w:sz w:val="20"/>
                  <w:szCs w:val="20"/>
                </w:rPr>
                <w:delText>of exception handling</w:delText>
              </w:r>
              <w:r w:rsidR="00486047" w:rsidDel="00651B55">
                <w:rPr>
                  <w:rFonts w:ascii="Times New Roman" w:hAnsi="Times New Roman"/>
                  <w:sz w:val="20"/>
                  <w:szCs w:val="20"/>
                </w:rPr>
                <w:delText xml:space="preserve"> in</w:delText>
              </w:r>
              <w:r w:rsidR="00BC07EE" w:rsidDel="00651B55">
                <w:rPr>
                  <w:rFonts w:ascii="Times New Roman" w:hAnsi="Times New Roman"/>
                  <w:sz w:val="20"/>
                  <w:szCs w:val="20"/>
                </w:rPr>
                <w:delText xml:space="preserve"> the</w:delText>
              </w:r>
              <w:r w:rsidR="00486047" w:rsidDel="00651B55">
                <w:rPr>
                  <w:rFonts w:ascii="Times New Roman" w:hAnsi="Times New Roman"/>
                  <w:sz w:val="20"/>
                  <w:szCs w:val="20"/>
                </w:rPr>
                <w:delText xml:space="preserve"> system</w:delText>
              </w:r>
              <w:r w:rsidDel="00651B55">
                <w:rPr>
                  <w:rFonts w:ascii="Times New Roman" w:hAnsi="Times New Roman"/>
                  <w:sz w:val="20"/>
                  <w:szCs w:val="20"/>
                </w:rPr>
                <w:delText>.</w:delText>
              </w:r>
            </w:del>
          </w:p>
          <w:p w14:paraId="198928C8" w14:textId="5A9BFF4E" w:rsidR="001B4A44" w:rsidDel="00651B55" w:rsidRDefault="00E44840">
            <w:pPr>
              <w:numPr>
                <w:ilvl w:val="0"/>
                <w:numId w:val="1"/>
              </w:numPr>
              <w:rPr>
                <w:del w:id="96" w:author="丁 磊" w:date="2022-10-09T11:30:00Z"/>
                <w:rFonts w:ascii="Times New Roman" w:hAnsi="Times New Roman"/>
                <w:sz w:val="20"/>
                <w:szCs w:val="20"/>
              </w:rPr>
            </w:pPr>
            <w:del w:id="97" w:author="丁 磊" w:date="2022-10-09T11:30:00Z">
              <w:r w:rsidDel="00651B55">
                <w:rPr>
                  <w:rFonts w:ascii="Times New Roman" w:hAnsi="Times New Roman"/>
                  <w:sz w:val="20"/>
                  <w:szCs w:val="20"/>
                </w:rPr>
                <w:delText>Analyzed system bottleneck and optimized the service based on payload statistics and services’ dependency relationship.</w:delText>
              </w:r>
            </w:del>
          </w:p>
        </w:tc>
      </w:tr>
      <w:tr w:rsidR="001B4A44" w:rsidDel="00651B55" w14:paraId="198928CC" w14:textId="6A46B60E">
        <w:trPr>
          <w:trHeight w:val="239"/>
          <w:jc w:val="center"/>
          <w:del w:id="98" w:author="丁 磊" w:date="2022-10-09T11:30:00Z"/>
        </w:trPr>
        <w:tc>
          <w:tcPr>
            <w:tcW w:w="8755" w:type="dxa"/>
            <w:gridSpan w:val="2"/>
            <w:tcBorders>
              <w:top w:val="nil"/>
            </w:tcBorders>
          </w:tcPr>
          <w:p w14:paraId="198928CA" w14:textId="2E4AC646" w:rsidR="001B4A44" w:rsidDel="00651B55" w:rsidRDefault="00E44840">
            <w:pPr>
              <w:rPr>
                <w:del w:id="99" w:author="丁 磊" w:date="2022-10-09T11:30:00Z"/>
                <w:rFonts w:ascii="Times New Roman" w:hAnsi="Times New Roman"/>
                <w:b/>
                <w:sz w:val="20"/>
                <w:szCs w:val="20"/>
              </w:rPr>
            </w:pPr>
            <w:del w:id="100" w:author="丁 磊" w:date="2022-10-09T11:30:00Z">
              <w:r w:rsidDel="00651B55">
                <w:rPr>
                  <w:rFonts w:ascii="Times New Roman" w:hAnsi="Times New Roman"/>
                  <w:b/>
                  <w:iCs/>
                  <w:sz w:val="20"/>
                  <w:szCs w:val="20"/>
                </w:rPr>
                <w:delText>Big data application and algorithm optimization in SAP Nanjing Innovation Center</w:delText>
              </w:r>
              <w:r w:rsidR="00143398" w:rsidDel="00651B55">
                <w:rPr>
                  <w:rFonts w:ascii="Times New Roman" w:hAnsi="Times New Roman"/>
                  <w:b/>
                  <w:bCs/>
                  <w:sz w:val="20"/>
                  <w:szCs w:val="20"/>
                </w:rPr>
                <w:delText>, SAP Labs</w:delText>
              </w:r>
            </w:del>
          </w:p>
        </w:tc>
        <w:tc>
          <w:tcPr>
            <w:tcW w:w="1927" w:type="dxa"/>
            <w:tcBorders>
              <w:top w:val="nil"/>
            </w:tcBorders>
          </w:tcPr>
          <w:p w14:paraId="198928CB" w14:textId="2D9939AF" w:rsidR="001B4A44" w:rsidDel="00651B55" w:rsidRDefault="00E44840">
            <w:pPr>
              <w:wordWrap w:val="0"/>
              <w:jc w:val="right"/>
              <w:rPr>
                <w:del w:id="101" w:author="丁 磊" w:date="2022-10-09T11:30:00Z"/>
                <w:rFonts w:ascii="Times New Roman" w:hAnsi="Times New Roman"/>
                <w:sz w:val="20"/>
                <w:szCs w:val="20"/>
              </w:rPr>
            </w:pPr>
            <w:del w:id="102" w:author="丁 磊" w:date="2022-10-09T11:30:00Z">
              <w:r w:rsidDel="00651B55">
                <w:rPr>
                  <w:rFonts w:ascii="Times New Roman" w:hAnsi="Times New Roman"/>
                  <w:sz w:val="20"/>
                  <w:szCs w:val="20"/>
                </w:rPr>
                <w:delText>2011.04-2015.03</w:delText>
              </w:r>
            </w:del>
          </w:p>
        </w:tc>
      </w:tr>
      <w:tr w:rsidR="001B4A44" w:rsidDel="00651B55" w14:paraId="198928CF" w14:textId="143F4F10">
        <w:trPr>
          <w:trHeight w:val="239"/>
          <w:jc w:val="center"/>
          <w:del w:id="103" w:author="丁 磊" w:date="2022-10-09T11:30:00Z"/>
        </w:trPr>
        <w:tc>
          <w:tcPr>
            <w:tcW w:w="8755" w:type="dxa"/>
            <w:gridSpan w:val="2"/>
            <w:tcBorders>
              <w:top w:val="nil"/>
            </w:tcBorders>
          </w:tcPr>
          <w:p w14:paraId="198928CD" w14:textId="357733FE" w:rsidR="001B4A44" w:rsidDel="00651B55" w:rsidRDefault="00E44840">
            <w:pPr>
              <w:rPr>
                <w:del w:id="104" w:author="丁 磊" w:date="2022-10-09T11:30:00Z"/>
                <w:rFonts w:ascii="Times New Roman" w:hAnsi="Times New Roman"/>
                <w:b/>
                <w:iCs/>
                <w:sz w:val="20"/>
                <w:szCs w:val="20"/>
              </w:rPr>
            </w:pPr>
            <w:del w:id="105" w:author="丁 磊" w:date="2022-10-09T11:30:00Z">
              <w:r w:rsidDel="00651B55">
                <w:rPr>
                  <w:rFonts w:ascii="Times New Roman" w:hAnsi="Times New Roman"/>
                  <w:b/>
                  <w:iCs/>
                  <w:sz w:val="20"/>
                  <w:szCs w:val="20"/>
                </w:rPr>
                <w:delText>Chief Algorithm Engineer and Architect</w:delText>
              </w:r>
            </w:del>
          </w:p>
        </w:tc>
        <w:tc>
          <w:tcPr>
            <w:tcW w:w="1927" w:type="dxa"/>
            <w:tcBorders>
              <w:top w:val="nil"/>
            </w:tcBorders>
          </w:tcPr>
          <w:p w14:paraId="198928CE" w14:textId="391275D5" w:rsidR="001B4A44" w:rsidDel="00651B55" w:rsidRDefault="001B4A44">
            <w:pPr>
              <w:wordWrap w:val="0"/>
              <w:jc w:val="right"/>
              <w:rPr>
                <w:del w:id="106" w:author="丁 磊" w:date="2022-10-09T11:30:00Z"/>
                <w:rFonts w:ascii="Times New Roman" w:hAnsi="Times New Roman"/>
                <w:sz w:val="20"/>
                <w:szCs w:val="20"/>
              </w:rPr>
            </w:pPr>
          </w:p>
        </w:tc>
      </w:tr>
      <w:tr w:rsidR="001B4A44" w:rsidDel="00651B55" w14:paraId="198928D4" w14:textId="3E662301">
        <w:trPr>
          <w:trHeight w:val="239"/>
          <w:jc w:val="center"/>
          <w:del w:id="107" w:author="丁 磊" w:date="2022-10-09T11:30:00Z"/>
        </w:trPr>
        <w:tc>
          <w:tcPr>
            <w:tcW w:w="10682" w:type="dxa"/>
            <w:gridSpan w:val="3"/>
            <w:tcBorders>
              <w:top w:val="nil"/>
            </w:tcBorders>
          </w:tcPr>
          <w:p w14:paraId="198928D0" w14:textId="0E7FEE6D" w:rsidR="001B4A44" w:rsidDel="00651B55" w:rsidRDefault="00E44840">
            <w:pPr>
              <w:numPr>
                <w:ilvl w:val="0"/>
                <w:numId w:val="1"/>
              </w:numPr>
              <w:rPr>
                <w:del w:id="108" w:author="丁 磊" w:date="2022-10-09T11:30:00Z"/>
                <w:rFonts w:ascii="Times New Roman" w:hAnsi="Times New Roman"/>
                <w:sz w:val="20"/>
                <w:szCs w:val="20"/>
              </w:rPr>
            </w:pPr>
            <w:del w:id="109" w:author="丁 磊" w:date="2022-10-09T11:30:00Z">
              <w:r w:rsidDel="00651B55">
                <w:rPr>
                  <w:rFonts w:ascii="Times New Roman" w:hAnsi="Times New Roman" w:hint="eastAsia"/>
                  <w:sz w:val="20"/>
                  <w:szCs w:val="20"/>
                </w:rPr>
                <w:delText>O</w:delText>
              </w:r>
              <w:r w:rsidDel="00651B55">
                <w:rPr>
                  <w:rFonts w:ascii="Times New Roman" w:hAnsi="Times New Roman"/>
                  <w:sz w:val="20"/>
                  <w:szCs w:val="20"/>
                </w:rPr>
                <w:delText xml:space="preserve">ptimized the </w:delText>
              </w:r>
              <w:r w:rsidDel="00651B55">
                <w:rPr>
                  <w:rFonts w:ascii="Times New Roman" w:hAnsi="Times New Roman" w:hint="eastAsia"/>
                  <w:sz w:val="20"/>
                  <w:szCs w:val="20"/>
                </w:rPr>
                <w:delText xml:space="preserve">CONOP </w:delText>
              </w:r>
              <w:r w:rsidDel="00651B55">
                <w:rPr>
                  <w:rFonts w:ascii="Times New Roman" w:hAnsi="Times New Roman"/>
                  <w:sz w:val="20"/>
                  <w:szCs w:val="20"/>
                </w:rPr>
                <w:delText>Progra</w:delText>
              </w:r>
              <w:r w:rsidR="00A83DFB" w:rsidDel="00651B55">
                <w:rPr>
                  <w:rFonts w:ascii="Times New Roman" w:hAnsi="Times New Roman"/>
                  <w:sz w:val="20"/>
                  <w:szCs w:val="20"/>
                </w:rPr>
                <w:delText>m</w:delText>
              </w:r>
              <w:r w:rsidR="00D24458" w:rsidDel="00651B55">
                <w:rPr>
                  <w:rStyle w:val="FootnoteReference"/>
                  <w:rFonts w:ascii="Times New Roman" w:hAnsi="Times New Roman"/>
                  <w:sz w:val="20"/>
                  <w:szCs w:val="20"/>
                </w:rPr>
                <w:footnoteReference w:id="2"/>
              </w:r>
              <w:r w:rsidDel="00651B55">
                <w:rPr>
                  <w:rFonts w:ascii="Times New Roman" w:hAnsi="Times New Roman"/>
                  <w:sz w:val="20"/>
                  <w:szCs w:val="20"/>
                </w:rPr>
                <w:delText xml:space="preserve"> based on Simulated Annealing Algorithm used to determine relative time scale of fossil records, and </w:delText>
              </w:r>
              <w:r w:rsidR="00CE737F" w:rsidDel="00651B55">
                <w:rPr>
                  <w:rFonts w:ascii="Times New Roman" w:hAnsi="Times New Roman"/>
                  <w:sz w:val="20"/>
                  <w:szCs w:val="20"/>
                </w:rPr>
                <w:delText xml:space="preserve">gave </w:delText>
              </w:r>
              <w:r w:rsidDel="00651B55">
                <w:rPr>
                  <w:rFonts w:ascii="Times New Roman" w:hAnsi="Times New Roman"/>
                  <w:sz w:val="20"/>
                  <w:szCs w:val="20"/>
                </w:rPr>
                <w:delText xml:space="preserve">a parallelization proposal based on Monte Carlo sampling: </w:delText>
              </w:r>
              <w:r w:rsidR="00535F88" w:rsidDel="00651B55">
                <w:rPr>
                  <w:rFonts w:ascii="Times New Roman" w:hAnsi="Times New Roman"/>
                  <w:sz w:val="20"/>
                  <w:szCs w:val="20"/>
                </w:rPr>
                <w:delText xml:space="preserve">a </w:delText>
              </w:r>
              <w:r w:rsidDel="00651B55">
                <w:rPr>
                  <w:rFonts w:ascii="Times New Roman" w:hAnsi="Times New Roman"/>
                  <w:sz w:val="20"/>
                  <w:szCs w:val="20"/>
                </w:rPr>
                <w:delText xml:space="preserve">co-innovation </w:delText>
              </w:r>
              <w:r w:rsidR="00535F88" w:rsidDel="00651B55">
                <w:rPr>
                  <w:rFonts w:ascii="Times New Roman" w:hAnsi="Times New Roman"/>
                  <w:sz w:val="20"/>
                  <w:szCs w:val="20"/>
                </w:rPr>
                <w:delText xml:space="preserve">project </w:delText>
              </w:r>
              <w:r w:rsidR="001771BF" w:rsidDel="00651B55">
                <w:rPr>
                  <w:rFonts w:ascii="Times New Roman" w:hAnsi="Times New Roman"/>
                  <w:sz w:val="20"/>
                  <w:szCs w:val="20"/>
                </w:rPr>
                <w:delText xml:space="preserve">with </w:delText>
              </w:r>
              <w:r w:rsidDel="00651B55">
                <w:rPr>
                  <w:rFonts w:ascii="Times New Roman" w:hAnsi="Times New Roman"/>
                  <w:sz w:val="20"/>
                  <w:szCs w:val="20"/>
                </w:rPr>
                <w:delText>Nanjing Institute of Geology and Paleontology</w:delText>
              </w:r>
              <w:r w:rsidR="005A5462" w:rsidDel="00651B55">
                <w:rPr>
                  <w:rStyle w:val="FootnoteReference"/>
                  <w:rFonts w:ascii="Times New Roman" w:hAnsi="Times New Roman"/>
                  <w:sz w:val="20"/>
                  <w:szCs w:val="20"/>
                </w:rPr>
                <w:footnoteReference w:id="3"/>
              </w:r>
            </w:del>
          </w:p>
          <w:p w14:paraId="198928D1" w14:textId="5201D6E1" w:rsidR="001B4A44" w:rsidDel="00651B55" w:rsidRDefault="00E44840">
            <w:pPr>
              <w:numPr>
                <w:ilvl w:val="0"/>
                <w:numId w:val="1"/>
              </w:numPr>
              <w:rPr>
                <w:del w:id="114" w:author="丁 磊" w:date="2022-10-09T11:30:00Z"/>
                <w:rFonts w:ascii="Times New Roman" w:hAnsi="Times New Roman"/>
                <w:sz w:val="20"/>
                <w:szCs w:val="20"/>
              </w:rPr>
            </w:pPr>
            <w:del w:id="115" w:author="丁 磊" w:date="2022-10-09T11:30:00Z">
              <w:r w:rsidDel="00651B55">
                <w:rPr>
                  <w:rFonts w:ascii="Times New Roman" w:hAnsi="Times New Roman"/>
                  <w:sz w:val="20"/>
                  <w:szCs w:val="20"/>
                </w:rPr>
                <w:delText xml:space="preserve">Designed the </w:delText>
              </w:r>
              <w:r w:rsidDel="00651B55">
                <w:rPr>
                  <w:rFonts w:ascii="Times New Roman" w:hAnsi="Times New Roman" w:hint="eastAsia"/>
                  <w:sz w:val="20"/>
                  <w:szCs w:val="20"/>
                </w:rPr>
                <w:delText>N</w:delText>
              </w:r>
              <w:r w:rsidDel="00651B55">
                <w:rPr>
                  <w:rFonts w:ascii="Times New Roman" w:hAnsi="Times New Roman"/>
                  <w:sz w:val="20"/>
                  <w:szCs w:val="20"/>
                </w:rPr>
                <w:delText>anjing Smart Traffic Platform and led functionality implementation</w:delText>
              </w:r>
              <w:r w:rsidR="00192643" w:rsidDel="00651B55">
                <w:rPr>
                  <w:rFonts w:ascii="Times New Roman" w:hAnsi="Times New Roman"/>
                  <w:sz w:val="20"/>
                  <w:szCs w:val="20"/>
                </w:rPr>
                <w:delText>s</w:delText>
              </w:r>
              <w:r w:rsidDel="00651B55">
                <w:rPr>
                  <w:rFonts w:ascii="Times New Roman" w:hAnsi="Times New Roman"/>
                  <w:sz w:val="20"/>
                  <w:szCs w:val="20"/>
                </w:rPr>
                <w:delText xml:space="preserve">, including Origin-Destination analysis, city </w:delText>
              </w:r>
              <w:r w:rsidR="0078393B" w:rsidDel="00651B55">
                <w:rPr>
                  <w:rFonts w:ascii="Times New Roman" w:hAnsi="Times New Roman" w:hint="eastAsia"/>
                  <w:sz w:val="20"/>
                  <w:szCs w:val="20"/>
                </w:rPr>
                <w:delText>congestion</w:delText>
              </w:r>
              <w:r w:rsidR="0078393B" w:rsidDel="00651B55">
                <w:rPr>
                  <w:rFonts w:ascii="Times New Roman" w:hAnsi="Times New Roman"/>
                  <w:sz w:val="20"/>
                  <w:szCs w:val="20"/>
                </w:rPr>
                <w:delText xml:space="preserve"> </w:delText>
              </w:r>
              <w:r w:rsidDel="00651B55">
                <w:rPr>
                  <w:rFonts w:ascii="Times New Roman" w:hAnsi="Times New Roman"/>
                  <w:sz w:val="20"/>
                  <w:szCs w:val="20"/>
                </w:rPr>
                <w:delText>analysis,</w:delText>
              </w:r>
              <w:r w:rsidDel="00651B55">
                <w:rPr>
                  <w:rFonts w:ascii="Times New Roman" w:hAnsi="Times New Roman" w:hint="eastAsia"/>
                  <w:sz w:val="20"/>
                  <w:szCs w:val="20"/>
                </w:rPr>
                <w:delText xml:space="preserve"> </w:delText>
              </w:r>
              <w:r w:rsidDel="00651B55">
                <w:rPr>
                  <w:rFonts w:ascii="Times New Roman" w:hAnsi="Times New Roman"/>
                  <w:sz w:val="20"/>
                  <w:szCs w:val="20"/>
                </w:rPr>
                <w:delText xml:space="preserve">dynamic traffic zone extraction, </w:delText>
              </w:r>
              <w:r w:rsidDel="00651B55">
                <w:rPr>
                  <w:rFonts w:ascii="Times New Roman" w:hAnsi="Times New Roman" w:hint="eastAsia"/>
                  <w:sz w:val="20"/>
                  <w:szCs w:val="20"/>
                </w:rPr>
                <w:delText>s</w:delText>
              </w:r>
              <w:r w:rsidDel="00651B55">
                <w:rPr>
                  <w:rFonts w:ascii="Times New Roman" w:hAnsi="Times New Roman"/>
                  <w:sz w:val="20"/>
                  <w:szCs w:val="20"/>
                </w:rPr>
                <w:delText xml:space="preserve">hort-term </w:delText>
              </w:r>
              <w:r w:rsidR="0078393B" w:rsidDel="00651B55">
                <w:rPr>
                  <w:rFonts w:ascii="Times New Roman" w:hAnsi="Times New Roman" w:hint="eastAsia"/>
                  <w:sz w:val="20"/>
                  <w:szCs w:val="20"/>
                </w:rPr>
                <w:delText>congestion</w:delText>
              </w:r>
              <w:r w:rsidR="0078393B" w:rsidDel="00651B55">
                <w:rPr>
                  <w:rFonts w:ascii="Times New Roman" w:hAnsi="Times New Roman"/>
                  <w:sz w:val="20"/>
                  <w:szCs w:val="20"/>
                </w:rPr>
                <w:delText xml:space="preserve"> </w:delText>
              </w:r>
              <w:r w:rsidDel="00651B55">
                <w:rPr>
                  <w:rFonts w:ascii="Times New Roman" w:hAnsi="Times New Roman"/>
                  <w:sz w:val="20"/>
                  <w:szCs w:val="20"/>
                </w:rPr>
                <w:delText xml:space="preserve">prediction, fake vehicle plate number discovery and </w:delText>
              </w:r>
              <w:r w:rsidR="007E6E7A" w:rsidDel="00651B55">
                <w:rPr>
                  <w:rFonts w:ascii="Times New Roman" w:hAnsi="Times New Roman"/>
                  <w:sz w:val="20"/>
                  <w:szCs w:val="20"/>
                </w:rPr>
                <w:delText xml:space="preserve">prediction of missing </w:delText>
              </w:r>
              <w:r w:rsidR="007C22C7" w:rsidDel="00651B55">
                <w:rPr>
                  <w:rFonts w:ascii="Times New Roman" w:hAnsi="Times New Roman"/>
                  <w:sz w:val="20"/>
                  <w:szCs w:val="20"/>
                </w:rPr>
                <w:delText xml:space="preserve">digitals of </w:delText>
              </w:r>
              <w:r w:rsidR="000B7F82" w:rsidDel="00651B55">
                <w:rPr>
                  <w:rFonts w:ascii="Times New Roman" w:hAnsi="Times New Roman"/>
                  <w:sz w:val="20"/>
                  <w:szCs w:val="20"/>
                </w:rPr>
                <w:delText xml:space="preserve">vehicle </w:delText>
              </w:r>
              <w:r w:rsidDel="00651B55">
                <w:rPr>
                  <w:rFonts w:ascii="Times New Roman" w:hAnsi="Times New Roman" w:hint="eastAsia"/>
                  <w:sz w:val="20"/>
                  <w:szCs w:val="20"/>
                </w:rPr>
                <w:delText>p</w:delText>
              </w:r>
              <w:r w:rsidDel="00651B55">
                <w:rPr>
                  <w:rFonts w:ascii="Times New Roman" w:hAnsi="Times New Roman"/>
                  <w:sz w:val="20"/>
                  <w:szCs w:val="20"/>
                </w:rPr>
                <w:delText>late</w:delText>
              </w:r>
              <w:r w:rsidR="000B7F82" w:rsidDel="00651B55">
                <w:rPr>
                  <w:rFonts w:ascii="Times New Roman" w:hAnsi="Times New Roman"/>
                  <w:sz w:val="20"/>
                  <w:szCs w:val="20"/>
                </w:rPr>
                <w:delText>.</w:delText>
              </w:r>
              <w:r w:rsidDel="00651B55">
                <w:rPr>
                  <w:rFonts w:ascii="Times New Roman" w:hAnsi="Times New Roman"/>
                  <w:sz w:val="20"/>
                  <w:szCs w:val="20"/>
                </w:rPr>
                <w:delText xml:space="preserve"> </w:delText>
              </w:r>
            </w:del>
          </w:p>
          <w:p w14:paraId="198928D2" w14:textId="0618ADC2" w:rsidR="001B4A44" w:rsidDel="00651B55" w:rsidRDefault="00E44840">
            <w:pPr>
              <w:numPr>
                <w:ilvl w:val="0"/>
                <w:numId w:val="1"/>
              </w:numPr>
              <w:rPr>
                <w:del w:id="116" w:author="丁 磊" w:date="2022-10-09T11:30:00Z"/>
                <w:rFonts w:ascii="Times New Roman" w:hAnsi="Times New Roman"/>
                <w:sz w:val="20"/>
                <w:szCs w:val="20"/>
              </w:rPr>
            </w:pPr>
            <w:del w:id="117" w:author="丁 磊" w:date="2022-10-09T11:30:00Z">
              <w:r w:rsidDel="00651B55">
                <w:rPr>
                  <w:rFonts w:ascii="Times New Roman" w:hAnsi="Times New Roman"/>
                  <w:sz w:val="20"/>
                  <w:szCs w:val="20"/>
                </w:rPr>
                <w:delText>Analyzed public opinion</w:delText>
              </w:r>
              <w:r w:rsidR="004E61B3" w:rsidDel="00651B55">
                <w:rPr>
                  <w:rFonts w:ascii="Times New Roman" w:hAnsi="Times New Roman"/>
                  <w:sz w:val="20"/>
                  <w:szCs w:val="20"/>
                </w:rPr>
                <w:delText>s</w:delText>
              </w:r>
              <w:r w:rsidDel="00651B55">
                <w:rPr>
                  <w:rFonts w:ascii="Times New Roman" w:hAnsi="Times New Roman"/>
                  <w:sz w:val="20"/>
                  <w:szCs w:val="20"/>
                </w:rPr>
                <w:delText xml:space="preserve"> for Nanjing 12345 hotline by leveraging multi-class classification algorithms: Multilabel K</w:delText>
              </w:r>
              <w:r w:rsidR="000B1128" w:rsidDel="00651B55">
                <w:rPr>
                  <w:rFonts w:ascii="Times New Roman" w:hAnsi="Times New Roman"/>
                  <w:sz w:val="20"/>
                  <w:szCs w:val="20"/>
                </w:rPr>
                <w:delText>-</w:delText>
              </w:r>
              <w:r w:rsidDel="00651B55">
                <w:rPr>
                  <w:rFonts w:ascii="Times New Roman" w:hAnsi="Times New Roman"/>
                  <w:sz w:val="20"/>
                  <w:szCs w:val="20"/>
                </w:rPr>
                <w:delText>Nearest Neighbors Algorithm based on label entropy, Euclidean distance and TF-RDF measures, Bayesian classification algorithm with add-on smoothing, Multilabel classification based on Support Vector Machines(SVM)</w:delText>
              </w:r>
              <w:r w:rsidDel="00651B55">
                <w:rPr>
                  <w:rFonts w:ascii="Times New Roman" w:hAnsi="Times New Roman" w:hint="eastAsia"/>
                  <w:sz w:val="20"/>
                  <w:szCs w:val="20"/>
                </w:rPr>
                <w:delText>；</w:delText>
              </w:r>
              <w:r w:rsidR="00CF45E8" w:rsidDel="00651B55">
                <w:rPr>
                  <w:rFonts w:ascii="Times New Roman" w:hAnsi="Times New Roman" w:hint="eastAsia"/>
                  <w:sz w:val="20"/>
                  <w:szCs w:val="20"/>
                </w:rPr>
                <w:delText>e</w:delText>
              </w:r>
              <w:r w:rsidR="00CF45E8" w:rsidDel="00651B55">
                <w:rPr>
                  <w:rFonts w:ascii="Times New Roman" w:hAnsi="Times New Roman"/>
                  <w:sz w:val="20"/>
                  <w:szCs w:val="20"/>
                </w:rPr>
                <w:delText>xtracted critical public security events</w:delText>
              </w:r>
              <w:r w:rsidDel="00651B55">
                <w:rPr>
                  <w:rFonts w:ascii="Times New Roman" w:hAnsi="Times New Roman"/>
                  <w:sz w:val="20"/>
                  <w:szCs w:val="20"/>
                </w:rPr>
                <w:delText xml:space="preserve"> based on dependency parsing and </w:delText>
              </w:r>
              <w:r w:rsidR="00C45282" w:rsidDel="00651B55">
                <w:rPr>
                  <w:rFonts w:ascii="Times New Roman" w:hAnsi="Times New Roman"/>
                  <w:sz w:val="20"/>
                  <w:szCs w:val="20"/>
                </w:rPr>
                <w:delText xml:space="preserve">finished </w:delText>
              </w:r>
              <w:r w:rsidDel="00651B55">
                <w:rPr>
                  <w:rFonts w:ascii="Times New Roman" w:hAnsi="Times New Roman"/>
                  <w:sz w:val="20"/>
                  <w:szCs w:val="20"/>
                </w:rPr>
                <w:delText xml:space="preserve">temporal relationship analysis for </w:delText>
              </w:r>
              <w:r w:rsidR="00CF65AE" w:rsidDel="00651B55">
                <w:rPr>
                  <w:rFonts w:ascii="Times New Roman" w:hAnsi="Times New Roman"/>
                  <w:sz w:val="20"/>
                  <w:szCs w:val="20"/>
                </w:rPr>
                <w:delText xml:space="preserve">those events </w:delText>
              </w:r>
              <w:r w:rsidDel="00651B55">
                <w:rPr>
                  <w:rFonts w:ascii="Times New Roman" w:hAnsi="Times New Roman"/>
                  <w:sz w:val="20"/>
                  <w:szCs w:val="20"/>
                </w:rPr>
                <w:delText xml:space="preserve">based on </w:delText>
              </w:r>
              <w:r w:rsidR="004D16F7" w:rsidDel="00651B55">
                <w:rPr>
                  <w:rFonts w:ascii="Times New Roman" w:hAnsi="Times New Roman"/>
                  <w:sz w:val="20"/>
                  <w:szCs w:val="20"/>
                </w:rPr>
                <w:delText xml:space="preserve">key </w:delText>
              </w:r>
              <w:r w:rsidDel="00651B55">
                <w:rPr>
                  <w:rFonts w:ascii="Times New Roman" w:hAnsi="Times New Roman"/>
                  <w:sz w:val="20"/>
                  <w:szCs w:val="20"/>
                </w:rPr>
                <w:delText>rules.</w:delText>
              </w:r>
            </w:del>
          </w:p>
          <w:p w14:paraId="198928D3" w14:textId="5CEE5600" w:rsidR="001B4A44" w:rsidDel="00651B55" w:rsidRDefault="00E44840">
            <w:pPr>
              <w:numPr>
                <w:ilvl w:val="0"/>
                <w:numId w:val="1"/>
              </w:numPr>
              <w:rPr>
                <w:del w:id="118" w:author="丁 磊" w:date="2022-10-09T11:30:00Z"/>
                <w:rFonts w:ascii="Times New Roman" w:hAnsi="Times New Roman"/>
                <w:sz w:val="20"/>
                <w:szCs w:val="20"/>
              </w:rPr>
            </w:pPr>
            <w:del w:id="119" w:author="丁 磊" w:date="2022-10-09T11:30:00Z">
              <w:r w:rsidDel="00651B55">
                <w:rPr>
                  <w:rFonts w:ascii="Times New Roman" w:hAnsi="Times New Roman"/>
                  <w:sz w:val="20"/>
                  <w:szCs w:val="20"/>
                </w:rPr>
                <w:delText>Analyzed clues for key groups with public security concerns</w:delText>
              </w:r>
              <w:r w:rsidDel="00651B55">
                <w:rPr>
                  <w:rFonts w:ascii="Times New Roman" w:hAnsi="Times New Roman" w:hint="eastAsia"/>
                  <w:sz w:val="20"/>
                  <w:szCs w:val="20"/>
                </w:rPr>
                <w:delText>：</w:delText>
              </w:r>
              <w:r w:rsidR="00381EBF" w:rsidDel="00651B55">
                <w:rPr>
                  <w:rFonts w:ascii="Times New Roman" w:hAnsi="Times New Roman"/>
                  <w:sz w:val="20"/>
                  <w:szCs w:val="20"/>
                </w:rPr>
                <w:delText>reason out</w:delText>
              </w:r>
              <w:r w:rsidDel="00651B55">
                <w:rPr>
                  <w:rFonts w:ascii="Times New Roman" w:hAnsi="Times New Roman"/>
                  <w:sz w:val="20"/>
                  <w:szCs w:val="20"/>
                </w:rPr>
                <w:delText xml:space="preserve"> event transition possibilit</w:delText>
              </w:r>
              <w:r w:rsidR="004C1A49" w:rsidDel="00651B55">
                <w:rPr>
                  <w:rFonts w:ascii="Times New Roman" w:hAnsi="Times New Roman"/>
                  <w:sz w:val="20"/>
                  <w:szCs w:val="20"/>
                </w:rPr>
                <w:delText>ies</w:delText>
              </w:r>
              <w:r w:rsidDel="00651B55">
                <w:rPr>
                  <w:rFonts w:ascii="Times New Roman" w:hAnsi="Times New Roman"/>
                  <w:sz w:val="20"/>
                  <w:szCs w:val="20"/>
                </w:rPr>
                <w:delText xml:space="preserve"> based on </w:delText>
              </w:r>
              <w:r w:rsidDel="00651B55">
                <w:rPr>
                  <w:rFonts w:ascii="Times New Roman" w:hAnsi="Times New Roman" w:hint="eastAsia"/>
                  <w:sz w:val="20"/>
                  <w:szCs w:val="20"/>
                </w:rPr>
                <w:delText>Floyd</w:delText>
              </w:r>
              <w:r w:rsidDel="00651B55">
                <w:rPr>
                  <w:rFonts w:ascii="Times New Roman" w:hAnsi="Times New Roman"/>
                  <w:sz w:val="20"/>
                  <w:szCs w:val="20"/>
                </w:rPr>
                <w:delText>-</w:delText>
              </w:r>
              <w:r w:rsidDel="00651B55">
                <w:rPr>
                  <w:rFonts w:ascii="Times New Roman" w:hAnsi="Times New Roman" w:hint="eastAsia"/>
                  <w:sz w:val="20"/>
                  <w:szCs w:val="20"/>
                </w:rPr>
                <w:delText>Warshall</w:delText>
              </w:r>
              <w:r w:rsidDel="00651B55">
                <w:rPr>
                  <w:rFonts w:ascii="Times New Roman" w:hAnsi="Times New Roman"/>
                  <w:sz w:val="20"/>
                  <w:szCs w:val="20"/>
                </w:rPr>
                <w:delText xml:space="preserve"> algorithm and critical paths extraction in graph</w:delText>
              </w:r>
            </w:del>
          </w:p>
        </w:tc>
      </w:tr>
      <w:tr w:rsidR="001B4A44" w:rsidDel="00651B55" w14:paraId="198928D7" w14:textId="6E19A31A">
        <w:trPr>
          <w:trHeight w:val="239"/>
          <w:jc w:val="center"/>
          <w:del w:id="120" w:author="丁 磊" w:date="2022-10-09T11:30:00Z"/>
        </w:trPr>
        <w:tc>
          <w:tcPr>
            <w:tcW w:w="8755" w:type="dxa"/>
            <w:gridSpan w:val="2"/>
            <w:tcBorders>
              <w:top w:val="nil"/>
            </w:tcBorders>
          </w:tcPr>
          <w:p w14:paraId="198928D5" w14:textId="0F485FF3" w:rsidR="001B4A44" w:rsidDel="00651B55" w:rsidRDefault="00E44840">
            <w:pPr>
              <w:rPr>
                <w:del w:id="121" w:author="丁 磊" w:date="2022-10-09T11:30:00Z"/>
                <w:rFonts w:ascii="Times New Roman" w:hAnsi="Times New Roman"/>
                <w:b/>
                <w:sz w:val="20"/>
                <w:szCs w:val="20"/>
              </w:rPr>
            </w:pPr>
            <w:bookmarkStart w:id="122" w:name="_Hlk26282228"/>
            <w:del w:id="123" w:author="丁 磊" w:date="2022-10-09T11:30:00Z">
              <w:r w:rsidDel="00651B55">
                <w:rPr>
                  <w:rFonts w:ascii="Times New Roman" w:hAnsi="Times New Roman"/>
                  <w:b/>
                  <w:sz w:val="20"/>
                  <w:szCs w:val="20"/>
                </w:rPr>
                <w:delText>Platform development and partner toolkit development for SAP Business ByDesign</w:delText>
              </w:r>
              <w:r w:rsidR="00143398" w:rsidDel="00651B55">
                <w:rPr>
                  <w:rFonts w:ascii="Times New Roman" w:hAnsi="Times New Roman"/>
                  <w:b/>
                  <w:bCs/>
                  <w:sz w:val="20"/>
                  <w:szCs w:val="20"/>
                </w:rPr>
                <w:delText>, SAP Labs</w:delText>
              </w:r>
            </w:del>
          </w:p>
        </w:tc>
        <w:tc>
          <w:tcPr>
            <w:tcW w:w="1927" w:type="dxa"/>
            <w:tcBorders>
              <w:top w:val="nil"/>
            </w:tcBorders>
          </w:tcPr>
          <w:p w14:paraId="198928D6" w14:textId="178F4368" w:rsidR="001B4A44" w:rsidDel="00651B55" w:rsidRDefault="00E44840">
            <w:pPr>
              <w:wordWrap w:val="0"/>
              <w:jc w:val="right"/>
              <w:rPr>
                <w:del w:id="124" w:author="丁 磊" w:date="2022-10-09T11:30:00Z"/>
                <w:rFonts w:ascii="Times New Roman" w:hAnsi="Times New Roman"/>
                <w:sz w:val="20"/>
                <w:szCs w:val="20"/>
              </w:rPr>
            </w:pPr>
            <w:del w:id="125" w:author="丁 磊" w:date="2022-10-09T11:30:00Z">
              <w:r w:rsidDel="00651B55">
                <w:rPr>
                  <w:rFonts w:ascii="Times New Roman" w:hAnsi="Times New Roman"/>
                  <w:sz w:val="20"/>
                  <w:szCs w:val="20"/>
                </w:rPr>
                <w:delText>2007.05-2011.03</w:delText>
              </w:r>
            </w:del>
          </w:p>
        </w:tc>
      </w:tr>
      <w:tr w:rsidR="001B4A44" w:rsidDel="00651B55" w14:paraId="198928DA" w14:textId="27DAAAC1">
        <w:trPr>
          <w:trHeight w:val="239"/>
          <w:jc w:val="center"/>
          <w:del w:id="126" w:author="丁 磊" w:date="2022-10-09T11:30:00Z"/>
        </w:trPr>
        <w:tc>
          <w:tcPr>
            <w:tcW w:w="8755" w:type="dxa"/>
            <w:gridSpan w:val="2"/>
          </w:tcPr>
          <w:p w14:paraId="198928D8" w14:textId="6CF5D289" w:rsidR="001B4A44" w:rsidDel="00651B55" w:rsidRDefault="00E44840">
            <w:pPr>
              <w:rPr>
                <w:del w:id="127" w:author="丁 磊" w:date="2022-10-09T11:30:00Z"/>
                <w:rFonts w:ascii="Times New Roman" w:hAnsi="Times New Roman"/>
                <w:b/>
                <w:sz w:val="20"/>
                <w:szCs w:val="20"/>
              </w:rPr>
            </w:pPr>
            <w:del w:id="128" w:author="丁 磊" w:date="2022-10-09T11:30:00Z">
              <w:r w:rsidDel="00651B55">
                <w:rPr>
                  <w:rFonts w:ascii="Times New Roman" w:hAnsi="Times New Roman"/>
                  <w:b/>
                  <w:sz w:val="20"/>
                  <w:szCs w:val="20"/>
                </w:rPr>
                <w:delText>Algorithm and Application Developer</w:delText>
              </w:r>
            </w:del>
          </w:p>
        </w:tc>
        <w:tc>
          <w:tcPr>
            <w:tcW w:w="1927" w:type="dxa"/>
          </w:tcPr>
          <w:p w14:paraId="198928D9" w14:textId="2D9AD499" w:rsidR="001B4A44" w:rsidDel="00651B55" w:rsidRDefault="001B4A44">
            <w:pPr>
              <w:wordWrap w:val="0"/>
              <w:jc w:val="right"/>
              <w:rPr>
                <w:del w:id="129" w:author="丁 磊" w:date="2022-10-09T11:30:00Z"/>
                <w:rFonts w:ascii="Times New Roman" w:hAnsi="Times New Roman"/>
                <w:sz w:val="20"/>
                <w:szCs w:val="20"/>
              </w:rPr>
            </w:pPr>
          </w:p>
        </w:tc>
      </w:tr>
      <w:bookmarkEnd w:id="122"/>
      <w:tr w:rsidR="001B4A44" w:rsidDel="00651B55" w14:paraId="198928E0" w14:textId="72485880">
        <w:trPr>
          <w:trHeight w:val="653"/>
          <w:jc w:val="center"/>
          <w:del w:id="130" w:author="丁 磊" w:date="2022-10-09T11:30:00Z"/>
        </w:trPr>
        <w:tc>
          <w:tcPr>
            <w:tcW w:w="10682" w:type="dxa"/>
            <w:gridSpan w:val="3"/>
            <w:tcBorders>
              <w:bottom w:val="nil"/>
            </w:tcBorders>
          </w:tcPr>
          <w:p w14:paraId="198928DB" w14:textId="3B509469" w:rsidR="001B4A44" w:rsidDel="00651B55" w:rsidRDefault="00E44840">
            <w:pPr>
              <w:numPr>
                <w:ilvl w:val="0"/>
                <w:numId w:val="1"/>
              </w:numPr>
              <w:rPr>
                <w:del w:id="131" w:author="丁 磊" w:date="2022-10-09T11:30:00Z"/>
                <w:rFonts w:ascii="Times New Roman" w:hAnsi="Times New Roman"/>
                <w:sz w:val="20"/>
                <w:szCs w:val="20"/>
              </w:rPr>
            </w:pPr>
            <w:del w:id="132" w:author="丁 磊" w:date="2022-10-09T11:30:00Z">
              <w:r w:rsidDel="00651B55">
                <w:rPr>
                  <w:rFonts w:ascii="Times New Roman" w:hAnsi="Times New Roman"/>
                  <w:sz w:val="20"/>
                  <w:szCs w:val="20"/>
                </w:rPr>
                <w:delText>Implemented element validation of binding between XML PDF template and data entities.</w:delText>
              </w:r>
            </w:del>
          </w:p>
          <w:p w14:paraId="198928DC" w14:textId="6850D00A" w:rsidR="001B4A44" w:rsidDel="00651B55" w:rsidRDefault="00E44840">
            <w:pPr>
              <w:numPr>
                <w:ilvl w:val="0"/>
                <w:numId w:val="1"/>
              </w:numPr>
              <w:rPr>
                <w:del w:id="133" w:author="丁 磊" w:date="2022-10-09T11:30:00Z"/>
                <w:rFonts w:ascii="Times New Roman" w:hAnsi="Times New Roman"/>
                <w:sz w:val="20"/>
                <w:szCs w:val="20"/>
              </w:rPr>
            </w:pPr>
            <w:del w:id="134" w:author="丁 磊" w:date="2022-10-09T11:30:00Z">
              <w:r w:rsidDel="00651B55">
                <w:rPr>
                  <w:rFonts w:ascii="Times New Roman" w:hAnsi="Times New Roman"/>
                  <w:sz w:val="20"/>
                  <w:szCs w:val="20"/>
                </w:rPr>
                <w:delText>Design and implement dynamic bird-view for visualization of graphic relationship among business entities.</w:delText>
              </w:r>
            </w:del>
          </w:p>
          <w:p w14:paraId="198928DD" w14:textId="3269B505" w:rsidR="001B4A44" w:rsidDel="00651B55" w:rsidRDefault="00E44840">
            <w:pPr>
              <w:numPr>
                <w:ilvl w:val="0"/>
                <w:numId w:val="1"/>
              </w:numPr>
              <w:rPr>
                <w:del w:id="135" w:author="丁 磊" w:date="2022-10-09T11:30:00Z"/>
                <w:rFonts w:ascii="Times New Roman" w:hAnsi="Times New Roman"/>
                <w:sz w:val="20"/>
                <w:szCs w:val="20"/>
              </w:rPr>
            </w:pPr>
            <w:del w:id="136" w:author="丁 磊" w:date="2022-10-09T11:30:00Z">
              <w:r w:rsidDel="00651B55">
                <w:rPr>
                  <w:rFonts w:ascii="Times New Roman" w:hAnsi="Times New Roman" w:hint="eastAsia"/>
                  <w:sz w:val="20"/>
                  <w:szCs w:val="20"/>
                </w:rPr>
                <w:delText>D</w:delText>
              </w:r>
              <w:r w:rsidDel="00651B55">
                <w:rPr>
                  <w:rFonts w:ascii="Times New Roman" w:hAnsi="Times New Roman"/>
                  <w:sz w:val="20"/>
                  <w:szCs w:val="20"/>
                </w:rPr>
                <w:delText>esigned and developed Business Object Description Language (BODL) and Advanced Business Scripting Language (ABSL) based on ANTLR, and integrated those two languages in</w:delText>
              </w:r>
              <w:r w:rsidR="00573565" w:rsidDel="00651B55">
                <w:rPr>
                  <w:rFonts w:ascii="Times New Roman" w:hAnsi="Times New Roman"/>
                  <w:sz w:val="20"/>
                  <w:szCs w:val="20"/>
                </w:rPr>
                <w:delText>to</w:delText>
              </w:r>
              <w:r w:rsidDel="00651B55">
                <w:rPr>
                  <w:rFonts w:ascii="Times New Roman" w:hAnsi="Times New Roman"/>
                  <w:sz w:val="20"/>
                  <w:szCs w:val="20"/>
                </w:rPr>
                <w:delText xml:space="preserve"> Eclipse and Visual Studio</w:delText>
              </w:r>
              <w:r w:rsidR="0014136C" w:rsidDel="00651B55">
                <w:rPr>
                  <w:rFonts w:ascii="Times New Roman" w:hAnsi="Times New Roman"/>
                  <w:sz w:val="20"/>
                  <w:szCs w:val="20"/>
                </w:rPr>
                <w:delText xml:space="preserve"> plugins</w:delText>
              </w:r>
              <w:r w:rsidDel="00651B55">
                <w:rPr>
                  <w:rFonts w:ascii="Times New Roman" w:hAnsi="Times New Roman"/>
                  <w:sz w:val="20"/>
                  <w:szCs w:val="20"/>
                </w:rPr>
                <w:delText xml:space="preserve"> </w:delText>
              </w:r>
              <w:r w:rsidR="00FD6E2F" w:rsidDel="00651B55">
                <w:rPr>
                  <w:rFonts w:ascii="Times New Roman" w:hAnsi="Times New Roman"/>
                  <w:sz w:val="20"/>
                  <w:szCs w:val="20"/>
                </w:rPr>
                <w:delText>for</w:delText>
              </w:r>
              <w:r w:rsidDel="00651B55">
                <w:rPr>
                  <w:rFonts w:ascii="Times New Roman" w:hAnsi="Times New Roman"/>
                  <w:sz w:val="20"/>
                  <w:szCs w:val="20"/>
                </w:rPr>
                <w:delText xml:space="preserve"> SAP Partner Development Infrastructure(PDI) tool.</w:delText>
              </w:r>
            </w:del>
          </w:p>
          <w:p w14:paraId="198928DE" w14:textId="24EA9FA9" w:rsidR="001B4A44" w:rsidDel="00651B55" w:rsidRDefault="00E44840">
            <w:pPr>
              <w:numPr>
                <w:ilvl w:val="0"/>
                <w:numId w:val="1"/>
              </w:numPr>
              <w:rPr>
                <w:del w:id="137" w:author="丁 磊" w:date="2022-10-09T11:30:00Z"/>
                <w:rFonts w:ascii="Times New Roman" w:hAnsi="Times New Roman"/>
                <w:sz w:val="20"/>
                <w:szCs w:val="20"/>
              </w:rPr>
            </w:pPr>
            <w:del w:id="138" w:author="丁 磊" w:date="2022-10-09T11:30:00Z">
              <w:r w:rsidDel="00651B55">
                <w:rPr>
                  <w:rFonts w:ascii="Times New Roman" w:hAnsi="Times New Roman" w:hint="eastAsia"/>
                  <w:sz w:val="20"/>
                  <w:szCs w:val="20"/>
                </w:rPr>
                <w:delText>I</w:delText>
              </w:r>
              <w:r w:rsidDel="00651B55">
                <w:rPr>
                  <w:rFonts w:ascii="Times New Roman" w:hAnsi="Times New Roman"/>
                  <w:sz w:val="20"/>
                  <w:szCs w:val="20"/>
                </w:rPr>
                <w:delText xml:space="preserve">ntegrated Visual Studio plugins and visual editor of User Interface (UI) </w:delText>
              </w:r>
              <w:r w:rsidR="00557B07" w:rsidDel="00651B55">
                <w:rPr>
                  <w:rFonts w:ascii="Times New Roman" w:hAnsi="Times New Roman"/>
                  <w:sz w:val="20"/>
                  <w:szCs w:val="20"/>
                </w:rPr>
                <w:delText xml:space="preserve">by </w:delText>
              </w:r>
              <w:r w:rsidR="00FB5692" w:rsidDel="00651B55">
                <w:rPr>
                  <w:rFonts w:ascii="Times New Roman" w:hAnsi="Times New Roman"/>
                  <w:sz w:val="20"/>
                  <w:szCs w:val="20"/>
                </w:rPr>
                <w:delText>a</w:delText>
              </w:r>
              <w:r w:rsidR="00557B07" w:rsidDel="00651B55">
                <w:rPr>
                  <w:rFonts w:ascii="Times New Roman" w:hAnsi="Times New Roman"/>
                  <w:sz w:val="20"/>
                  <w:szCs w:val="20"/>
                </w:rPr>
                <w:delText xml:space="preserve">n across-AppDomain communication framework that also guarantee the process security via </w:delText>
              </w:r>
              <w:r w:rsidDel="00651B55">
                <w:rPr>
                  <w:rFonts w:ascii="Times New Roman" w:hAnsi="Times New Roman"/>
                  <w:sz w:val="20"/>
                  <w:szCs w:val="20"/>
                </w:rPr>
                <w:delText xml:space="preserve">.Net </w:delText>
              </w:r>
              <w:r w:rsidDel="00651B55">
                <w:rPr>
                  <w:rFonts w:ascii="Times New Roman" w:hAnsi="Times New Roman" w:hint="eastAsia"/>
                  <w:sz w:val="20"/>
                  <w:szCs w:val="20"/>
                </w:rPr>
                <w:delText>AppDomain</w:delText>
              </w:r>
              <w:r w:rsidDel="00651B55">
                <w:rPr>
                  <w:rFonts w:ascii="Times New Roman" w:hAnsi="Times New Roman"/>
                  <w:sz w:val="20"/>
                  <w:szCs w:val="20"/>
                </w:rPr>
                <w:delText xml:space="preserve"> isolation</w:delText>
              </w:r>
            </w:del>
          </w:p>
          <w:p w14:paraId="198928DF" w14:textId="57FBCF30" w:rsidR="001B4A44" w:rsidDel="00651B55" w:rsidRDefault="001B4A44">
            <w:pPr>
              <w:rPr>
                <w:del w:id="139" w:author="丁 磊" w:date="2022-10-09T11:30:00Z"/>
                <w:rFonts w:ascii="Times New Roman" w:hAnsi="Times New Roman"/>
                <w:sz w:val="20"/>
                <w:szCs w:val="20"/>
              </w:rPr>
            </w:pPr>
          </w:p>
        </w:tc>
      </w:tr>
      <w:tr w:rsidR="001B4A44" w:rsidDel="00651B55" w14:paraId="198928E2" w14:textId="22A42AD0">
        <w:trPr>
          <w:trHeight w:val="94"/>
          <w:jc w:val="center"/>
          <w:del w:id="140" w:author="丁 磊" w:date="2022-10-09T11:30:00Z"/>
        </w:trPr>
        <w:tc>
          <w:tcPr>
            <w:tcW w:w="10682" w:type="dxa"/>
            <w:gridSpan w:val="3"/>
            <w:tcBorders>
              <w:top w:val="nil"/>
            </w:tcBorders>
          </w:tcPr>
          <w:p w14:paraId="198928E1" w14:textId="2D1891F5" w:rsidR="001B4A44" w:rsidDel="00651B55" w:rsidRDefault="00E44840">
            <w:pPr>
              <w:rPr>
                <w:del w:id="141" w:author="丁 磊" w:date="2022-10-09T11:30:00Z"/>
                <w:rFonts w:ascii="Times New Roman" w:hAnsi="Times New Roman"/>
                <w:sz w:val="20"/>
                <w:szCs w:val="20"/>
              </w:rPr>
            </w:pPr>
            <w:del w:id="142" w:author="丁 磊" w:date="2022-10-09T11:30:00Z">
              <w:r w:rsidDel="00651B55">
                <w:rPr>
                  <w:rFonts w:ascii="Times New Roman" w:hAnsi="Times New Roman" w:hint="eastAsia"/>
                  <w:b/>
                  <w:sz w:val="20"/>
                  <w:szCs w:val="20"/>
                </w:rPr>
                <w:delText>H</w:delText>
              </w:r>
              <w:r w:rsidDel="00651B55">
                <w:rPr>
                  <w:rFonts w:ascii="Times New Roman" w:hAnsi="Times New Roman"/>
                  <w:b/>
                  <w:sz w:val="20"/>
                  <w:szCs w:val="20"/>
                </w:rPr>
                <w:delText>ONOR &amp; CERTIFICATES</w:delText>
              </w:r>
            </w:del>
          </w:p>
        </w:tc>
      </w:tr>
      <w:tr w:rsidR="001B4A44" w:rsidDel="00651B55" w14:paraId="198928ED" w14:textId="58FDF4AD">
        <w:trPr>
          <w:trHeight w:val="2006"/>
          <w:jc w:val="center"/>
          <w:del w:id="143" w:author="丁 磊" w:date="2022-10-09T11:30:00Z"/>
        </w:trPr>
        <w:tc>
          <w:tcPr>
            <w:tcW w:w="10682" w:type="dxa"/>
            <w:gridSpan w:val="3"/>
            <w:tcBorders>
              <w:top w:val="single" w:sz="4" w:space="0" w:color="auto"/>
            </w:tcBorders>
          </w:tcPr>
          <w:p w14:paraId="198928E3" w14:textId="489186E0" w:rsidR="001B4A44" w:rsidDel="00651B55" w:rsidRDefault="00E44840">
            <w:pPr>
              <w:numPr>
                <w:ilvl w:val="0"/>
                <w:numId w:val="1"/>
              </w:numPr>
              <w:rPr>
                <w:del w:id="144" w:author="丁 磊" w:date="2022-10-09T11:30:00Z"/>
                <w:rFonts w:ascii="Times New Roman" w:hAnsi="Times New Roman"/>
                <w:sz w:val="20"/>
                <w:szCs w:val="20"/>
              </w:rPr>
            </w:pPr>
            <w:del w:id="145" w:author="丁 磊" w:date="2022-10-09T11:30:00Z">
              <w:r w:rsidDel="00651B55">
                <w:rPr>
                  <w:rFonts w:ascii="Times New Roman" w:hAnsi="Times New Roman" w:hint="eastAsia"/>
                  <w:sz w:val="20"/>
                  <w:szCs w:val="20"/>
                </w:rPr>
                <w:delText xml:space="preserve">2003 </w:delText>
              </w:r>
              <w:r w:rsidDel="00651B55">
                <w:rPr>
                  <w:rFonts w:ascii="Times New Roman" w:hAnsi="Times New Roman"/>
                  <w:sz w:val="20"/>
                  <w:szCs w:val="20"/>
                </w:rPr>
                <w:delText>Microsoft Innovation Cup</w:delText>
              </w:r>
              <w:r w:rsidR="003B31FE" w:rsidDel="00651B55">
                <w:rPr>
                  <w:rFonts w:ascii="Times New Roman" w:hAnsi="Times New Roman"/>
                  <w:sz w:val="20"/>
                  <w:szCs w:val="20"/>
                </w:rPr>
                <w:delText xml:space="preserve"> </w:delText>
              </w:r>
              <w:r w:rsidDel="00651B55">
                <w:rPr>
                  <w:rFonts w:ascii="Times New Roman" w:hAnsi="Times New Roman"/>
                  <w:sz w:val="20"/>
                  <w:szCs w:val="20"/>
                </w:rPr>
                <w:delText>-</w:delText>
              </w:r>
              <w:r w:rsidR="003B31FE" w:rsidDel="00651B55">
                <w:rPr>
                  <w:rFonts w:ascii="Times New Roman" w:hAnsi="Times New Roman"/>
                  <w:sz w:val="20"/>
                  <w:szCs w:val="20"/>
                </w:rPr>
                <w:delText xml:space="preserve"> </w:delText>
              </w:r>
              <w:r w:rsidDel="00651B55">
                <w:rPr>
                  <w:rFonts w:ascii="Times New Roman" w:hAnsi="Times New Roman"/>
                  <w:sz w:val="20"/>
                  <w:szCs w:val="20"/>
                </w:rPr>
                <w:delText>SALT, The school team</w:delText>
              </w:r>
              <w:r w:rsidDel="00651B55">
                <w:rPr>
                  <w:rFonts w:ascii="Times New Roman" w:hAnsi="Times New Roman" w:hint="eastAsia"/>
                  <w:sz w:val="20"/>
                  <w:szCs w:val="20"/>
                </w:rPr>
                <w:delText>,</w:delText>
              </w:r>
              <w:r w:rsidDel="00651B55">
                <w:rPr>
                  <w:rFonts w:ascii="Times New Roman" w:hAnsi="Times New Roman"/>
                  <w:sz w:val="20"/>
                  <w:szCs w:val="20"/>
                </w:rPr>
                <w:delText xml:space="preserve"> </w:delText>
              </w:r>
              <w:r w:rsidDel="00651B55">
                <w:rPr>
                  <w:rFonts w:ascii="Times New Roman" w:hAnsi="Times New Roman" w:hint="eastAsia"/>
                  <w:sz w:val="20"/>
                  <w:szCs w:val="20"/>
                </w:rPr>
                <w:delText>1</w:delText>
              </w:r>
              <w:r w:rsidDel="00651B55">
                <w:rPr>
                  <w:rFonts w:ascii="Times New Roman" w:hAnsi="Times New Roman"/>
                  <w:sz w:val="20"/>
                  <w:szCs w:val="20"/>
                </w:rPr>
                <w:delText>2th place of Mainland China, Touronline(virtual tour online)</w:delText>
              </w:r>
            </w:del>
          </w:p>
          <w:p w14:paraId="198928E4" w14:textId="23E758D7" w:rsidR="001B4A44" w:rsidDel="00651B55" w:rsidRDefault="00E44840">
            <w:pPr>
              <w:numPr>
                <w:ilvl w:val="0"/>
                <w:numId w:val="1"/>
              </w:numPr>
              <w:rPr>
                <w:del w:id="146" w:author="丁 磊" w:date="2022-10-09T11:30:00Z"/>
                <w:rFonts w:ascii="Times New Roman" w:hAnsi="Times New Roman"/>
                <w:sz w:val="20"/>
                <w:szCs w:val="20"/>
              </w:rPr>
            </w:pPr>
            <w:del w:id="147" w:author="丁 磊" w:date="2022-10-09T11:30:00Z">
              <w:r w:rsidDel="00651B55">
                <w:rPr>
                  <w:rFonts w:ascii="Times New Roman" w:hAnsi="Times New Roman" w:hint="eastAsia"/>
                  <w:sz w:val="20"/>
                  <w:szCs w:val="20"/>
                </w:rPr>
                <w:delText>2010 SAP E</w:delText>
              </w:r>
              <w:r w:rsidDel="00651B55">
                <w:rPr>
                  <w:rFonts w:ascii="Times New Roman" w:hAnsi="Times New Roman"/>
                  <w:sz w:val="20"/>
                  <w:szCs w:val="20"/>
                </w:rPr>
                <w:delText>xcellent Employee</w:delText>
              </w:r>
              <w:r w:rsidDel="00651B55">
                <w:rPr>
                  <w:rFonts w:ascii="Times New Roman" w:hAnsi="Times New Roman" w:hint="eastAsia"/>
                  <w:sz w:val="20"/>
                  <w:szCs w:val="20"/>
                </w:rPr>
                <w:delText>，</w:delText>
              </w:r>
              <w:r w:rsidDel="00651B55">
                <w:rPr>
                  <w:rFonts w:ascii="Times New Roman" w:hAnsi="Times New Roman"/>
                  <w:sz w:val="20"/>
                  <w:szCs w:val="20"/>
                </w:rPr>
                <w:delText>2012</w:delText>
              </w:r>
              <w:r w:rsidDel="00651B55">
                <w:rPr>
                  <w:rFonts w:ascii="Times New Roman" w:hAnsi="Times New Roman" w:hint="eastAsia"/>
                  <w:sz w:val="20"/>
                  <w:szCs w:val="20"/>
                </w:rPr>
                <w:delText xml:space="preserve"> </w:delText>
              </w:r>
              <w:r w:rsidDel="00651B55">
                <w:rPr>
                  <w:rFonts w:ascii="Times New Roman" w:hAnsi="Times New Roman"/>
                  <w:sz w:val="20"/>
                  <w:szCs w:val="20"/>
                </w:rPr>
                <w:delText>SAP High Potential Employee</w:delText>
              </w:r>
            </w:del>
          </w:p>
          <w:p w14:paraId="198928E5" w14:textId="5C1D4EC8" w:rsidR="001B4A44" w:rsidDel="00651B55" w:rsidRDefault="00E44840">
            <w:pPr>
              <w:pStyle w:val="a"/>
              <w:numPr>
                <w:ilvl w:val="0"/>
                <w:numId w:val="1"/>
              </w:numPr>
              <w:jc w:val="both"/>
              <w:rPr>
                <w:del w:id="148" w:author="丁 磊" w:date="2022-10-09T11:30:00Z"/>
                <w:rFonts w:eastAsia="SimSun" w:cs="Times New Roman"/>
                <w:sz w:val="20"/>
              </w:rPr>
            </w:pPr>
            <w:del w:id="149" w:author="丁 磊" w:date="2022-10-09T11:30:00Z">
              <w:r w:rsidDel="00651B55">
                <w:rPr>
                  <w:rFonts w:eastAsia="SimSun" w:cs="Times New Roman"/>
                  <w:sz w:val="20"/>
                </w:rPr>
                <w:delText>2013</w:delText>
              </w:r>
              <w:r w:rsidDel="00651B55">
                <w:rPr>
                  <w:rFonts w:eastAsia="SimSun" w:cs="Times New Roman" w:hint="eastAsia"/>
                  <w:sz w:val="20"/>
                </w:rPr>
                <w:delText xml:space="preserve"> </w:delText>
              </w:r>
              <w:r w:rsidDel="00651B55">
                <w:rPr>
                  <w:rFonts w:eastAsia="SimSun" w:cs="Times New Roman"/>
                  <w:sz w:val="20"/>
                </w:rPr>
                <w:delText>and 2014</w:delText>
              </w:r>
              <w:r w:rsidDel="00651B55">
                <w:rPr>
                  <w:rFonts w:eastAsia="SimSun" w:cs="Times New Roman" w:hint="eastAsia"/>
                  <w:sz w:val="20"/>
                </w:rPr>
                <w:delText xml:space="preserve"> </w:delText>
              </w:r>
              <w:r w:rsidDel="00651B55">
                <w:rPr>
                  <w:rFonts w:eastAsia="SimSun" w:cs="Times New Roman"/>
                  <w:sz w:val="20"/>
                </w:rPr>
                <w:delText xml:space="preserve">Team </w:delText>
              </w:r>
              <w:r w:rsidDel="00651B55">
                <w:rPr>
                  <w:rFonts w:eastAsia="SimSun" w:cs="Times New Roman" w:hint="eastAsia"/>
                  <w:sz w:val="20"/>
                </w:rPr>
                <w:delText>C</w:delText>
              </w:r>
              <w:r w:rsidDel="00651B55">
                <w:rPr>
                  <w:rFonts w:eastAsia="SimSun" w:cs="Times New Roman"/>
                  <w:sz w:val="20"/>
                </w:rPr>
                <w:delText xml:space="preserve">oach of Nanjing Innovation Center </w:delText>
              </w:r>
              <w:r w:rsidDel="00651B55">
                <w:rPr>
                  <w:rFonts w:eastAsia="SimSun" w:cs="Times New Roman" w:hint="eastAsia"/>
                  <w:sz w:val="20"/>
                </w:rPr>
                <w:delText>in</w:delText>
              </w:r>
              <w:r w:rsidDel="00651B55">
                <w:rPr>
                  <w:rFonts w:eastAsia="SimSun" w:cs="Times New Roman"/>
                  <w:sz w:val="20"/>
                </w:rPr>
                <w:delText xml:space="preserve"> SAP Innovation Competition</w:delText>
              </w:r>
              <w:r w:rsidDel="00651B55">
                <w:rPr>
                  <w:rFonts w:eastAsia="SimSun" w:cs="Times New Roman" w:hint="eastAsia"/>
                  <w:sz w:val="20"/>
                </w:rPr>
                <w:delText>,</w:delText>
              </w:r>
              <w:r w:rsidDel="00651B55">
                <w:rPr>
                  <w:rFonts w:eastAsia="SimSun" w:cs="Times New Roman"/>
                  <w:sz w:val="20"/>
                </w:rPr>
                <w:delText xml:space="preserve"> </w:delText>
              </w:r>
              <w:r w:rsidDel="00651B55">
                <w:rPr>
                  <w:rFonts w:eastAsia="SimSun" w:cs="Times New Roman" w:hint="eastAsia"/>
                  <w:sz w:val="20"/>
                </w:rPr>
                <w:delText>1</w:delText>
              </w:r>
              <w:r w:rsidDel="00651B55">
                <w:rPr>
                  <w:rFonts w:eastAsia="SimSun" w:cs="Times New Roman"/>
                  <w:sz w:val="20"/>
                  <w:vertAlign w:val="superscript"/>
                </w:rPr>
                <w:delText>st</w:delText>
              </w:r>
              <w:r w:rsidDel="00651B55">
                <w:rPr>
                  <w:rFonts w:eastAsia="SimSun" w:cs="Times New Roman"/>
                  <w:sz w:val="20"/>
                </w:rPr>
                <w:delText xml:space="preserve"> place of </w:delText>
              </w:r>
              <w:r w:rsidDel="00651B55">
                <w:rPr>
                  <w:rFonts w:eastAsia="SimSun" w:cs="Times New Roman" w:hint="eastAsia"/>
                  <w:sz w:val="20"/>
                </w:rPr>
                <w:delText>China</w:delText>
              </w:r>
              <w:r w:rsidDel="00651B55">
                <w:rPr>
                  <w:rFonts w:eastAsia="SimSun" w:cs="Times New Roman"/>
                  <w:sz w:val="20"/>
                </w:rPr>
                <w:delText xml:space="preserve"> </w:delText>
              </w:r>
              <w:r w:rsidDel="00651B55">
                <w:rPr>
                  <w:rFonts w:eastAsia="SimSun" w:cs="Times New Roman" w:hint="eastAsia"/>
                  <w:sz w:val="20"/>
                </w:rPr>
                <w:delText>La</w:delText>
              </w:r>
              <w:r w:rsidDel="00651B55">
                <w:rPr>
                  <w:rFonts w:eastAsia="SimSun" w:cs="Times New Roman"/>
                  <w:sz w:val="20"/>
                </w:rPr>
                <w:delText>b</w:delText>
              </w:r>
            </w:del>
          </w:p>
          <w:p w14:paraId="198928E6" w14:textId="27644137" w:rsidR="001B4A44" w:rsidDel="00651B55" w:rsidRDefault="00E44840">
            <w:pPr>
              <w:pStyle w:val="a"/>
              <w:numPr>
                <w:ilvl w:val="0"/>
                <w:numId w:val="1"/>
              </w:numPr>
              <w:jc w:val="both"/>
              <w:rPr>
                <w:del w:id="150" w:author="丁 磊" w:date="2022-10-09T11:30:00Z"/>
                <w:rFonts w:eastAsia="SimSun" w:cs="Times New Roman"/>
                <w:sz w:val="20"/>
              </w:rPr>
            </w:pPr>
            <w:del w:id="151" w:author="丁 磊" w:date="2022-10-09T11:30:00Z">
              <w:r w:rsidDel="00651B55">
                <w:rPr>
                  <w:rFonts w:eastAsia="SimSun" w:cs="Times New Roman" w:hint="eastAsia"/>
                  <w:sz w:val="20"/>
                </w:rPr>
                <w:delText>T</w:delText>
              </w:r>
              <w:r w:rsidDel="00651B55">
                <w:rPr>
                  <w:rFonts w:eastAsia="SimSun" w:cs="Times New Roman"/>
                  <w:sz w:val="20"/>
                </w:rPr>
                <w:delText xml:space="preserve">ianchi </w:delText>
              </w:r>
              <w:r w:rsidDel="00651B55">
                <w:rPr>
                  <w:rFonts w:eastAsia="SimSun" w:cs="Times New Roman" w:hint="eastAsia"/>
                  <w:sz w:val="20"/>
                </w:rPr>
                <w:delText>CIMKM</w:delText>
              </w:r>
              <w:r w:rsidDel="00651B55">
                <w:rPr>
                  <w:rFonts w:eastAsia="SimSun" w:cs="Times New Roman"/>
                  <w:sz w:val="20"/>
                </w:rPr>
                <w:delText xml:space="preserve"> </w:delText>
              </w:r>
              <w:r w:rsidDel="00651B55">
                <w:rPr>
                  <w:rFonts w:eastAsia="SimSun" w:cs="Times New Roman" w:hint="eastAsia"/>
                  <w:sz w:val="20"/>
                </w:rPr>
                <w:delText>AnalytiCup</w:delText>
              </w:r>
              <w:r w:rsidDel="00651B55">
                <w:rPr>
                  <w:rFonts w:eastAsia="SimSun" w:cs="Times New Roman"/>
                  <w:sz w:val="20"/>
                </w:rPr>
                <w:delText xml:space="preserve"> 2018, Cross-lingual Short-text Matching of Question Pairs, 26/1027</w:delText>
              </w:r>
            </w:del>
          </w:p>
          <w:p w14:paraId="198928E7" w14:textId="65C29A25" w:rsidR="001B4A44" w:rsidDel="00651B55" w:rsidRDefault="00E44840">
            <w:pPr>
              <w:numPr>
                <w:ilvl w:val="0"/>
                <w:numId w:val="1"/>
              </w:numPr>
              <w:rPr>
                <w:del w:id="152" w:author="丁 磊" w:date="2022-10-09T11:30:00Z"/>
                <w:rFonts w:ascii="Times New Roman" w:hAnsi="Times New Roman"/>
                <w:sz w:val="20"/>
                <w:szCs w:val="20"/>
              </w:rPr>
            </w:pPr>
            <w:del w:id="153" w:author="丁 磊" w:date="2022-10-09T11:30:00Z">
              <w:r w:rsidDel="00651B55">
                <w:rPr>
                  <w:rFonts w:ascii="Times New Roman" w:hAnsi="Times New Roman"/>
                  <w:sz w:val="20"/>
                  <w:szCs w:val="20"/>
                </w:rPr>
                <w:delText xml:space="preserve">Coursera </w:delText>
              </w:r>
              <w:r w:rsidR="00651B55" w:rsidDel="00651B55">
                <w:fldChar w:fldCharType="begin"/>
              </w:r>
              <w:r w:rsidR="00651B55" w:rsidDel="00651B55">
                <w:delInstrText xml:space="preserve"> HYPERLINK "https://www.coursera.org/instructor/andrewng" </w:delInstrText>
              </w:r>
              <w:r w:rsidR="00651B55" w:rsidDel="00651B55">
                <w:fldChar w:fldCharType="separate"/>
              </w:r>
              <w:r w:rsidDel="00651B55">
                <w:rPr>
                  <w:rStyle w:val="Hyperlink"/>
                  <w:rFonts w:ascii="Times New Roman" w:hAnsi="Times New Roman" w:hint="eastAsia"/>
                  <w:sz w:val="20"/>
                  <w:szCs w:val="20"/>
                </w:rPr>
                <w:delText>Andrew Ng</w:delText>
              </w:r>
              <w:r w:rsidR="00651B55" w:rsidDel="00651B55">
                <w:rPr>
                  <w:rStyle w:val="Hyperlink"/>
                  <w:rFonts w:ascii="Times New Roman" w:hAnsi="Times New Roman"/>
                  <w:sz w:val="20"/>
                  <w:szCs w:val="20"/>
                </w:rPr>
                <w:fldChar w:fldCharType="end"/>
              </w:r>
              <w:r w:rsidDel="00651B55">
                <w:rPr>
                  <w:rFonts w:ascii="Times New Roman" w:hAnsi="Times New Roman"/>
                  <w:sz w:val="20"/>
                  <w:szCs w:val="20"/>
                </w:rPr>
                <w:delText>’s Machine Learning Series(</w:delText>
              </w:r>
              <w:r w:rsidDel="00651B55">
                <w:rPr>
                  <w:rFonts w:ascii="Times New Roman" w:hAnsi="Times New Roman" w:hint="eastAsia"/>
                  <w:sz w:val="20"/>
                  <w:szCs w:val="20"/>
                </w:rPr>
                <w:delText>w</w:delText>
              </w:r>
              <w:r w:rsidDel="00651B55">
                <w:rPr>
                  <w:rFonts w:ascii="Times New Roman" w:hAnsi="Times New Roman"/>
                  <w:sz w:val="20"/>
                  <w:szCs w:val="20"/>
                </w:rPr>
                <w:delText>ith programming assignment)</w:delText>
              </w:r>
              <w:r w:rsidDel="00651B55">
                <w:rPr>
                  <w:rFonts w:ascii="Times New Roman" w:hAnsi="Times New Roman" w:hint="eastAsia"/>
                  <w:sz w:val="20"/>
                  <w:szCs w:val="20"/>
                </w:rPr>
                <w:delText>，</w:delText>
              </w:r>
              <w:r w:rsidDel="00651B55">
                <w:rPr>
                  <w:rFonts w:ascii="Times New Roman" w:hAnsi="Times New Roman" w:hint="eastAsia"/>
                  <w:sz w:val="20"/>
                  <w:szCs w:val="20"/>
                </w:rPr>
                <w:delText>r</w:delText>
              </w:r>
              <w:r w:rsidDel="00651B55">
                <w:rPr>
                  <w:rFonts w:ascii="Times New Roman" w:hAnsi="Times New Roman"/>
                  <w:sz w:val="20"/>
                  <w:szCs w:val="20"/>
                </w:rPr>
                <w:delText xml:space="preserve">efer to </w:delText>
              </w:r>
              <w:r w:rsidR="00651B55" w:rsidDel="00651B55">
                <w:fldChar w:fldCharType="begin"/>
              </w:r>
              <w:r w:rsidR="00651B55" w:rsidDel="00651B55">
                <w:delInstrText xml:space="preserve"> HYPERLINK "https://coursera.org/share/dfed4814c025fbf13b16164b2fa9ece0" </w:delInstrText>
              </w:r>
              <w:r w:rsidR="00651B55" w:rsidDel="00651B55">
                <w:fldChar w:fldCharType="separate"/>
              </w:r>
              <w:r w:rsidDel="00651B55">
                <w:rPr>
                  <w:rStyle w:val="Hyperlink"/>
                  <w:rFonts w:ascii="Times New Roman" w:hAnsi="Times New Roman" w:hint="eastAsia"/>
                  <w:sz w:val="20"/>
                  <w:szCs w:val="20"/>
                </w:rPr>
                <w:delText>certificate</w:delText>
              </w:r>
              <w:r w:rsidR="00651B55" w:rsidDel="00651B55">
                <w:rPr>
                  <w:rStyle w:val="Hyperlink"/>
                  <w:rFonts w:ascii="Times New Roman" w:hAnsi="Times New Roman"/>
                  <w:sz w:val="20"/>
                  <w:szCs w:val="20"/>
                </w:rPr>
                <w:fldChar w:fldCharType="end"/>
              </w:r>
            </w:del>
          </w:p>
          <w:p w14:paraId="198928E8" w14:textId="2CCF4E86" w:rsidR="001B4A44" w:rsidDel="00651B55" w:rsidRDefault="00E44840">
            <w:pPr>
              <w:numPr>
                <w:ilvl w:val="0"/>
                <w:numId w:val="1"/>
              </w:numPr>
              <w:rPr>
                <w:del w:id="154" w:author="丁 磊" w:date="2022-10-09T11:30:00Z"/>
                <w:rFonts w:ascii="Times New Roman" w:hAnsi="Times New Roman"/>
                <w:sz w:val="20"/>
                <w:szCs w:val="20"/>
              </w:rPr>
            </w:pPr>
            <w:del w:id="155" w:author="丁 磊" w:date="2022-10-09T11:30:00Z">
              <w:r w:rsidDel="00651B55">
                <w:rPr>
                  <w:rFonts w:ascii="Times New Roman" w:hAnsi="Times New Roman"/>
                  <w:sz w:val="20"/>
                  <w:szCs w:val="20"/>
                </w:rPr>
                <w:delText xml:space="preserve">Coursera </w:delText>
              </w:r>
              <w:r w:rsidR="00651B55" w:rsidDel="00651B55">
                <w:fldChar w:fldCharType="begin"/>
              </w:r>
              <w:r w:rsidR="00651B55" w:rsidDel="00651B55">
                <w:delInstrText xml:space="preserve"> HYPERLINK "https://www.coursera.org/instructor/andrewng" </w:delInstrText>
              </w:r>
              <w:r w:rsidR="00651B55" w:rsidDel="00651B55">
                <w:fldChar w:fldCharType="separate"/>
              </w:r>
              <w:r w:rsidDel="00651B55">
                <w:rPr>
                  <w:rStyle w:val="Hyperlink"/>
                  <w:rFonts w:ascii="Times New Roman" w:hAnsi="Times New Roman" w:hint="eastAsia"/>
                  <w:sz w:val="20"/>
                  <w:szCs w:val="20"/>
                </w:rPr>
                <w:delText>Andrew Ng</w:delText>
              </w:r>
              <w:r w:rsidR="00651B55" w:rsidDel="00651B55">
                <w:rPr>
                  <w:rStyle w:val="Hyperlink"/>
                  <w:rFonts w:ascii="Times New Roman" w:hAnsi="Times New Roman"/>
                  <w:sz w:val="20"/>
                  <w:szCs w:val="20"/>
                </w:rPr>
                <w:fldChar w:fldCharType="end"/>
              </w:r>
              <w:r w:rsidDel="00651B55">
                <w:rPr>
                  <w:rFonts w:ascii="Times New Roman" w:hAnsi="Times New Roman"/>
                  <w:sz w:val="20"/>
                  <w:szCs w:val="20"/>
                </w:rPr>
                <w:delText>’s Deep Learning Series (</w:delText>
              </w:r>
              <w:r w:rsidDel="00651B55">
                <w:rPr>
                  <w:rFonts w:ascii="Times New Roman" w:hAnsi="Times New Roman" w:hint="eastAsia"/>
                  <w:sz w:val="20"/>
                  <w:szCs w:val="20"/>
                </w:rPr>
                <w:delText>w</w:delText>
              </w:r>
              <w:r w:rsidDel="00651B55">
                <w:rPr>
                  <w:rFonts w:ascii="Times New Roman" w:hAnsi="Times New Roman"/>
                  <w:sz w:val="20"/>
                  <w:szCs w:val="20"/>
                </w:rPr>
                <w:delText xml:space="preserve">ith programming assignment), refer to </w:delText>
              </w:r>
              <w:r w:rsidR="00651B55" w:rsidDel="00651B55">
                <w:fldChar w:fldCharType="begin"/>
              </w:r>
              <w:r w:rsidR="00651B55" w:rsidDel="00651B55">
                <w:delInstrText xml:space="preserve"> HYPERLINK "https://coursera.org/share/b60299a0808d1c21c0873da55b5af968" </w:delInstrText>
              </w:r>
              <w:r w:rsidR="00651B55" w:rsidDel="00651B55">
                <w:fldChar w:fldCharType="separate"/>
              </w:r>
              <w:r w:rsidDel="00651B55">
                <w:rPr>
                  <w:rStyle w:val="Hyperlink"/>
                  <w:rFonts w:ascii="Times New Roman" w:hAnsi="Times New Roman" w:hint="eastAsia"/>
                  <w:sz w:val="20"/>
                  <w:szCs w:val="20"/>
                </w:rPr>
                <w:delText>certificate</w:delText>
              </w:r>
              <w:r w:rsidR="00651B55" w:rsidDel="00651B55">
                <w:rPr>
                  <w:rStyle w:val="Hyperlink"/>
                  <w:rFonts w:ascii="Times New Roman" w:hAnsi="Times New Roman"/>
                  <w:sz w:val="20"/>
                  <w:szCs w:val="20"/>
                </w:rPr>
                <w:fldChar w:fldCharType="end"/>
              </w:r>
            </w:del>
          </w:p>
          <w:p w14:paraId="198928E9" w14:textId="20BB9329" w:rsidR="001B4A44" w:rsidDel="00651B55" w:rsidRDefault="00E44840">
            <w:pPr>
              <w:numPr>
                <w:ilvl w:val="0"/>
                <w:numId w:val="1"/>
              </w:numPr>
              <w:rPr>
                <w:del w:id="156" w:author="丁 磊" w:date="2022-10-09T11:30:00Z"/>
                <w:rFonts w:ascii="Times New Roman" w:hAnsi="Times New Roman"/>
                <w:sz w:val="20"/>
                <w:szCs w:val="20"/>
              </w:rPr>
            </w:pPr>
            <w:del w:id="157" w:author="丁 磊" w:date="2022-10-09T11:30:00Z">
              <w:r w:rsidDel="00651B55">
                <w:rPr>
                  <w:rFonts w:ascii="Times New Roman" w:hAnsi="Times New Roman"/>
                  <w:sz w:val="20"/>
                  <w:szCs w:val="20"/>
                </w:rPr>
                <w:delText xml:space="preserve">Coursera </w:delText>
              </w:r>
              <w:r w:rsidR="00651B55" w:rsidDel="00651B55">
                <w:fldChar w:fldCharType="begin"/>
              </w:r>
              <w:r w:rsidR="00651B55" w:rsidDel="00651B55">
                <w:delInstrText xml:space="preserve"> HYPERLINK "http://ai.stanford.edu/users/koller/" </w:delInstrText>
              </w:r>
              <w:r w:rsidR="00651B55" w:rsidDel="00651B55">
                <w:fldChar w:fldCharType="separate"/>
              </w:r>
              <w:r w:rsidDel="00651B55">
                <w:rPr>
                  <w:rStyle w:val="Hyperlink"/>
                  <w:rFonts w:ascii="Times New Roman" w:hAnsi="Times New Roman"/>
                  <w:sz w:val="20"/>
                  <w:szCs w:val="20"/>
                </w:rPr>
                <w:delText>Daphne Koller</w:delText>
              </w:r>
              <w:r w:rsidR="00651B55" w:rsidDel="00651B55">
                <w:rPr>
                  <w:rStyle w:val="Hyperlink"/>
                  <w:rFonts w:ascii="Times New Roman" w:hAnsi="Times New Roman"/>
                  <w:sz w:val="20"/>
                  <w:szCs w:val="20"/>
                </w:rPr>
                <w:fldChar w:fldCharType="end"/>
              </w:r>
              <w:r w:rsidDel="00651B55">
                <w:rPr>
                  <w:rFonts w:ascii="Times New Roman" w:hAnsi="Times New Roman"/>
                  <w:sz w:val="20"/>
                  <w:szCs w:val="20"/>
                </w:rPr>
                <w:delText>’s Probabilistic Graph Model 1</w:delText>
              </w:r>
              <w:r w:rsidDel="00651B55">
                <w:rPr>
                  <w:rFonts w:ascii="Times New Roman" w:hAnsi="Times New Roman" w:hint="eastAsia"/>
                  <w:sz w:val="20"/>
                  <w:szCs w:val="20"/>
                </w:rPr>
                <w:delText>，</w:delText>
              </w:r>
              <w:r w:rsidDel="00651B55">
                <w:rPr>
                  <w:rFonts w:ascii="Times New Roman" w:hAnsi="Times New Roman" w:hint="eastAsia"/>
                  <w:sz w:val="20"/>
                  <w:szCs w:val="20"/>
                </w:rPr>
                <w:delText>2</w:delText>
              </w:r>
              <w:r w:rsidDel="00651B55">
                <w:rPr>
                  <w:rFonts w:ascii="Times New Roman" w:hAnsi="Times New Roman" w:hint="eastAsia"/>
                  <w:sz w:val="20"/>
                  <w:szCs w:val="20"/>
                </w:rPr>
                <w:delText>，</w:delText>
              </w:r>
              <w:r w:rsidDel="00651B55">
                <w:rPr>
                  <w:rFonts w:ascii="Times New Roman" w:hAnsi="Times New Roman" w:hint="eastAsia"/>
                  <w:sz w:val="20"/>
                  <w:szCs w:val="20"/>
                </w:rPr>
                <w:delText>3</w:delText>
              </w:r>
              <w:r w:rsidDel="00651B55">
                <w:rPr>
                  <w:rFonts w:ascii="Times New Roman" w:hAnsi="Times New Roman"/>
                  <w:sz w:val="20"/>
                  <w:szCs w:val="20"/>
                </w:rPr>
                <w:delText>(with programming assignment)</w:delText>
              </w:r>
              <w:r w:rsidDel="00651B55">
                <w:rPr>
                  <w:rFonts w:ascii="Times New Roman" w:hAnsi="Times New Roman" w:hint="eastAsia"/>
                  <w:sz w:val="20"/>
                  <w:szCs w:val="20"/>
                </w:rPr>
                <w:delText>，</w:delText>
              </w:r>
              <w:r w:rsidDel="00651B55">
                <w:rPr>
                  <w:rFonts w:ascii="Times New Roman" w:hAnsi="Times New Roman" w:hint="eastAsia"/>
                  <w:sz w:val="20"/>
                  <w:szCs w:val="20"/>
                </w:rPr>
                <w:delText>r</w:delText>
              </w:r>
              <w:r w:rsidDel="00651B55">
                <w:rPr>
                  <w:rFonts w:ascii="Times New Roman" w:hAnsi="Times New Roman"/>
                  <w:sz w:val="20"/>
                  <w:szCs w:val="20"/>
                </w:rPr>
                <w:delText xml:space="preserve">efer to </w:delText>
              </w:r>
              <w:r w:rsidR="00651B55" w:rsidDel="00651B55">
                <w:fldChar w:fldCharType="begin"/>
              </w:r>
              <w:r w:rsidR="00651B55" w:rsidDel="00651B55">
                <w:delInstrText xml:space="preserve"> HYPERLINK "https://coursera.org/share/87f3e0b4f77b896ca92fa4c1b35a1d0f" </w:delInstrText>
              </w:r>
              <w:r w:rsidR="00651B55" w:rsidDel="00651B55">
                <w:fldChar w:fldCharType="separate"/>
              </w:r>
              <w:r w:rsidDel="00651B55">
                <w:rPr>
                  <w:rStyle w:val="Hyperlink"/>
                  <w:rFonts w:ascii="Times New Roman" w:hAnsi="Times New Roman" w:hint="eastAsia"/>
                  <w:sz w:val="20"/>
                  <w:szCs w:val="20"/>
                </w:rPr>
                <w:delText>certificate</w:delText>
              </w:r>
              <w:r w:rsidR="00651B55" w:rsidDel="00651B55">
                <w:rPr>
                  <w:rStyle w:val="Hyperlink"/>
                  <w:rFonts w:ascii="Times New Roman" w:hAnsi="Times New Roman"/>
                  <w:sz w:val="20"/>
                  <w:szCs w:val="20"/>
                </w:rPr>
                <w:fldChar w:fldCharType="end"/>
              </w:r>
            </w:del>
          </w:p>
          <w:p w14:paraId="198928EA" w14:textId="40A89D22" w:rsidR="001B4A44" w:rsidDel="00651B55" w:rsidRDefault="00E44840">
            <w:pPr>
              <w:numPr>
                <w:ilvl w:val="0"/>
                <w:numId w:val="1"/>
              </w:numPr>
              <w:rPr>
                <w:del w:id="158" w:author="丁 磊" w:date="2022-10-09T11:30:00Z"/>
                <w:rFonts w:ascii="Times New Roman" w:hAnsi="Times New Roman"/>
                <w:sz w:val="20"/>
                <w:szCs w:val="20"/>
              </w:rPr>
            </w:pPr>
            <w:del w:id="159" w:author="丁 磊" w:date="2022-10-09T11:30:00Z">
              <w:r w:rsidDel="00651B55">
                <w:rPr>
                  <w:rFonts w:ascii="Times New Roman" w:hAnsi="Times New Roman"/>
                  <w:sz w:val="20"/>
                  <w:szCs w:val="20"/>
                </w:rPr>
                <w:delText xml:space="preserve">Coursera </w:delText>
              </w:r>
              <w:r w:rsidR="00651B55" w:rsidDel="00651B55">
                <w:fldChar w:fldCharType="begin"/>
              </w:r>
              <w:r w:rsidR="00651B55" w:rsidDel="00651B55">
                <w:delInstrText xml:space="preserve"> HYPERLINK "https://www.coursera.org/instructor/~831097" </w:delInstrText>
              </w:r>
              <w:r w:rsidR="00651B55" w:rsidDel="00651B55">
                <w:fldChar w:fldCharType="separate"/>
              </w:r>
              <w:r w:rsidDel="00651B55">
                <w:rPr>
                  <w:rStyle w:val="Hyperlink"/>
                  <w:rFonts w:ascii="Times New Roman" w:hAnsi="Times New Roman"/>
                  <w:sz w:val="20"/>
                  <w:szCs w:val="20"/>
                </w:rPr>
                <w:delText>Geoffrey Hinton</w:delText>
              </w:r>
              <w:r w:rsidR="00651B55" w:rsidDel="00651B55">
                <w:rPr>
                  <w:rStyle w:val="Hyperlink"/>
                  <w:rFonts w:ascii="Times New Roman" w:hAnsi="Times New Roman"/>
                  <w:sz w:val="20"/>
                  <w:szCs w:val="20"/>
                </w:rPr>
                <w:fldChar w:fldCharType="end"/>
              </w:r>
              <w:r w:rsidDel="00651B55">
                <w:rPr>
                  <w:rFonts w:ascii="Times New Roman" w:hAnsi="Times New Roman"/>
                  <w:sz w:val="20"/>
                  <w:szCs w:val="20"/>
                </w:rPr>
                <w:delText>’s Neural Networks for Machine Learning</w:delText>
              </w:r>
              <w:r w:rsidDel="00651B55">
                <w:rPr>
                  <w:rFonts w:ascii="Times New Roman" w:hAnsi="Times New Roman" w:hint="eastAsia"/>
                  <w:sz w:val="20"/>
                  <w:szCs w:val="20"/>
                </w:rPr>
                <w:delText>,</w:delText>
              </w:r>
              <w:r w:rsidDel="00651B55">
                <w:rPr>
                  <w:rFonts w:ascii="Times New Roman" w:hAnsi="Times New Roman"/>
                  <w:sz w:val="20"/>
                  <w:szCs w:val="20"/>
                </w:rPr>
                <w:delText xml:space="preserve"> </w:delText>
              </w:r>
              <w:r w:rsidDel="00651B55">
                <w:rPr>
                  <w:rFonts w:ascii="Times New Roman" w:hAnsi="Times New Roman" w:hint="eastAsia"/>
                  <w:sz w:val="20"/>
                  <w:szCs w:val="20"/>
                </w:rPr>
                <w:delText>r</w:delText>
              </w:r>
              <w:r w:rsidDel="00651B55">
                <w:rPr>
                  <w:rFonts w:ascii="Times New Roman" w:hAnsi="Times New Roman"/>
                  <w:sz w:val="20"/>
                  <w:szCs w:val="20"/>
                </w:rPr>
                <w:delText xml:space="preserve">efer to </w:delText>
              </w:r>
              <w:r w:rsidR="00651B55" w:rsidDel="00651B55">
                <w:fldChar w:fldCharType="begin"/>
              </w:r>
              <w:r w:rsidR="00651B55" w:rsidDel="00651B55">
                <w:delInstrText xml:space="preserve"> HYPERLINK "https://coursera.org/share/dd0a6527f5aea4aeba33f2bdad930fca" </w:delInstrText>
              </w:r>
              <w:r w:rsidR="00651B55" w:rsidDel="00651B55">
                <w:fldChar w:fldCharType="separate"/>
              </w:r>
              <w:r w:rsidDel="00651B55">
                <w:rPr>
                  <w:rStyle w:val="Hyperlink"/>
                  <w:rFonts w:ascii="Times New Roman" w:hAnsi="Times New Roman" w:hint="eastAsia"/>
                  <w:sz w:val="20"/>
                  <w:szCs w:val="20"/>
                </w:rPr>
                <w:delText>certificate</w:delText>
              </w:r>
              <w:r w:rsidR="00651B55" w:rsidDel="00651B55">
                <w:rPr>
                  <w:rStyle w:val="Hyperlink"/>
                  <w:rFonts w:ascii="Times New Roman" w:hAnsi="Times New Roman"/>
                  <w:sz w:val="20"/>
                  <w:szCs w:val="20"/>
                </w:rPr>
                <w:fldChar w:fldCharType="end"/>
              </w:r>
            </w:del>
          </w:p>
          <w:p w14:paraId="198928EB" w14:textId="6B87D59B" w:rsidR="001B4A44" w:rsidDel="00651B55" w:rsidRDefault="00E44840">
            <w:pPr>
              <w:numPr>
                <w:ilvl w:val="0"/>
                <w:numId w:val="1"/>
              </w:numPr>
              <w:rPr>
                <w:del w:id="160" w:author="丁 磊" w:date="2022-10-09T11:30:00Z"/>
                <w:rFonts w:ascii="Times New Roman" w:hAnsi="Times New Roman"/>
                <w:sz w:val="20"/>
                <w:szCs w:val="20"/>
              </w:rPr>
            </w:pPr>
            <w:del w:id="161" w:author="丁 磊" w:date="2022-10-09T11:30:00Z">
              <w:r w:rsidDel="00651B55">
                <w:rPr>
                  <w:rFonts w:ascii="Times New Roman" w:hAnsi="Times New Roman"/>
                  <w:sz w:val="20"/>
                  <w:szCs w:val="20"/>
                </w:rPr>
                <w:delText xml:space="preserve">Udacity </w:delText>
              </w:r>
              <w:r w:rsidR="00651B55" w:rsidDel="00651B55">
                <w:fldChar w:fldCharType="begin"/>
              </w:r>
              <w:r w:rsidR="00651B55" w:rsidDel="00651B55">
                <w:delInstrText xml:space="preserve"> HYPERLINK "http://cs.brown.edu/~mlittman/" </w:delInstrText>
              </w:r>
              <w:r w:rsidR="00651B55" w:rsidDel="00651B55">
                <w:fldChar w:fldCharType="separate"/>
              </w:r>
              <w:r w:rsidDel="00651B55">
                <w:rPr>
                  <w:rStyle w:val="Hyperlink"/>
                  <w:rFonts w:ascii="Times New Roman" w:hAnsi="Times New Roman"/>
                  <w:sz w:val="20"/>
                  <w:szCs w:val="20"/>
                </w:rPr>
                <w:delText>Michael Littman</w:delText>
              </w:r>
              <w:r w:rsidR="00651B55" w:rsidDel="00651B55">
                <w:rPr>
                  <w:rStyle w:val="Hyperlink"/>
                  <w:rFonts w:ascii="Times New Roman" w:hAnsi="Times New Roman"/>
                  <w:sz w:val="20"/>
                  <w:szCs w:val="20"/>
                </w:rPr>
                <w:fldChar w:fldCharType="end"/>
              </w:r>
              <w:r w:rsidDel="00651B55">
                <w:rPr>
                  <w:rFonts w:ascii="Times New Roman" w:hAnsi="Times New Roman" w:hint="eastAsia"/>
                  <w:sz w:val="20"/>
                  <w:szCs w:val="20"/>
                </w:rPr>
                <w:delText xml:space="preserve"> </w:delText>
              </w:r>
              <w:r w:rsidDel="00651B55">
                <w:rPr>
                  <w:rFonts w:ascii="Times New Roman" w:hAnsi="Times New Roman"/>
                  <w:sz w:val="20"/>
                  <w:szCs w:val="20"/>
                </w:rPr>
                <w:delText xml:space="preserve">and </w:delText>
              </w:r>
              <w:r w:rsidR="00651B55" w:rsidDel="00651B55">
                <w:fldChar w:fldCharType="begin"/>
              </w:r>
              <w:r w:rsidR="00651B55" w:rsidDel="00651B55">
                <w:delInstrText xml:space="preserve"> HYPERLINK "https://www.cc.gatech.edu/fac/Charles.Isbell/" </w:delInstrText>
              </w:r>
              <w:r w:rsidR="00651B55" w:rsidDel="00651B55">
                <w:fldChar w:fldCharType="separate"/>
              </w:r>
              <w:r w:rsidDel="00651B55">
                <w:rPr>
                  <w:rStyle w:val="Hyperlink"/>
                  <w:rFonts w:ascii="Times New Roman" w:hAnsi="Times New Roman"/>
                  <w:sz w:val="20"/>
                  <w:szCs w:val="20"/>
                </w:rPr>
                <w:delText>Charles Isbell</w:delText>
              </w:r>
              <w:r w:rsidR="00651B55" w:rsidDel="00651B55">
                <w:rPr>
                  <w:rStyle w:val="Hyperlink"/>
                  <w:rFonts w:ascii="Times New Roman" w:hAnsi="Times New Roman"/>
                  <w:sz w:val="20"/>
                  <w:szCs w:val="20"/>
                </w:rPr>
                <w:fldChar w:fldCharType="end"/>
              </w:r>
              <w:r w:rsidDel="00651B55">
                <w:rPr>
                  <w:rFonts w:ascii="Times New Roman" w:hAnsi="Times New Roman"/>
                  <w:sz w:val="20"/>
                  <w:szCs w:val="20"/>
                </w:rPr>
                <w:delText xml:space="preserve">’s </w:delText>
              </w:r>
              <w:r w:rsidR="00651B55" w:rsidDel="00651B55">
                <w:fldChar w:fldCharType="begin"/>
              </w:r>
              <w:r w:rsidR="00651B55" w:rsidDel="00651B55">
                <w:delInstrText xml:space="preserve"> HYPERLINK "h</w:delInstrText>
              </w:r>
              <w:r w:rsidR="00651B55" w:rsidDel="00651B55">
                <w:delInstrText xml:space="preserve">ttps://classroom.udacity.com/courses/ud600" </w:delInstrText>
              </w:r>
              <w:r w:rsidR="00651B55" w:rsidDel="00651B55">
                <w:fldChar w:fldCharType="separate"/>
              </w:r>
              <w:r w:rsidDel="00651B55">
                <w:rPr>
                  <w:rStyle w:val="Hyperlink"/>
                  <w:rFonts w:ascii="Times New Roman" w:hAnsi="Times New Roman"/>
                  <w:sz w:val="20"/>
                  <w:szCs w:val="20"/>
                </w:rPr>
                <w:delText>Reinforcement Learning</w:delText>
              </w:r>
              <w:r w:rsidR="00651B55" w:rsidDel="00651B55">
                <w:rPr>
                  <w:rStyle w:val="Hyperlink"/>
                  <w:rFonts w:ascii="Times New Roman" w:hAnsi="Times New Roman"/>
                  <w:sz w:val="20"/>
                  <w:szCs w:val="20"/>
                </w:rPr>
                <w:fldChar w:fldCharType="end"/>
              </w:r>
              <w:r w:rsidDel="00651B55">
                <w:rPr>
                  <w:rFonts w:ascii="Times New Roman" w:hAnsi="Times New Roman"/>
                  <w:sz w:val="20"/>
                  <w:szCs w:val="20"/>
                </w:rPr>
                <w:delText xml:space="preserve"> (</w:delText>
              </w:r>
              <w:r w:rsidDel="00651B55">
                <w:rPr>
                  <w:rFonts w:ascii="Times New Roman" w:hAnsi="Times New Roman" w:hint="eastAsia"/>
                  <w:sz w:val="20"/>
                  <w:szCs w:val="20"/>
                </w:rPr>
                <w:delText>w</w:delText>
              </w:r>
              <w:r w:rsidDel="00651B55">
                <w:rPr>
                  <w:rFonts w:ascii="Times New Roman" w:hAnsi="Times New Roman"/>
                  <w:sz w:val="20"/>
                  <w:szCs w:val="20"/>
                </w:rPr>
                <w:delText xml:space="preserve">ith </w:delText>
              </w:r>
              <w:r w:rsidR="00651B55" w:rsidDel="00651B55">
                <w:fldChar w:fldCharType="begin"/>
              </w:r>
              <w:r w:rsidR="00651B55" w:rsidDel="00651B55">
                <w:delInstrText xml:space="preserve"> HYPERLINK "https://github.com/llv22/ml-practise/tree/master/java/reinforcement_learning/udcity" </w:delInstrText>
              </w:r>
              <w:r w:rsidR="00651B55" w:rsidDel="00651B55">
                <w:fldChar w:fldCharType="separate"/>
              </w:r>
              <w:r w:rsidDel="00651B55">
                <w:rPr>
                  <w:rStyle w:val="Hyperlink"/>
                  <w:rFonts w:ascii="Times New Roman" w:hAnsi="Times New Roman" w:hint="eastAsia"/>
                  <w:sz w:val="20"/>
                  <w:szCs w:val="20"/>
                </w:rPr>
                <w:delText>programming assignment</w:delText>
              </w:r>
              <w:r w:rsidR="00651B55" w:rsidDel="00651B55">
                <w:rPr>
                  <w:rStyle w:val="Hyperlink"/>
                  <w:rFonts w:ascii="Times New Roman" w:hAnsi="Times New Roman"/>
                  <w:sz w:val="20"/>
                  <w:szCs w:val="20"/>
                </w:rPr>
                <w:fldChar w:fldCharType="end"/>
              </w:r>
              <w:r w:rsidR="007D53A0" w:rsidDel="00651B55">
                <w:rPr>
                  <w:rStyle w:val="FootnoteReference"/>
                </w:rPr>
                <w:footnoteReference w:id="4"/>
              </w:r>
              <w:r w:rsidDel="00651B55">
                <w:rPr>
                  <w:rFonts w:ascii="Times New Roman" w:hAnsi="Times New Roman"/>
                  <w:sz w:val="20"/>
                  <w:szCs w:val="20"/>
                </w:rPr>
                <w:delText>)</w:delText>
              </w:r>
            </w:del>
          </w:p>
          <w:p w14:paraId="198928EC" w14:textId="48C8C36C" w:rsidR="001B4A44" w:rsidDel="00651B55" w:rsidRDefault="00E44840">
            <w:pPr>
              <w:numPr>
                <w:ilvl w:val="0"/>
                <w:numId w:val="1"/>
              </w:numPr>
              <w:rPr>
                <w:del w:id="164" w:author="丁 磊" w:date="2022-10-09T11:30:00Z"/>
                <w:rFonts w:ascii="Times New Roman" w:hAnsi="Times New Roman"/>
                <w:sz w:val="20"/>
                <w:szCs w:val="20"/>
              </w:rPr>
            </w:pPr>
            <w:del w:id="165" w:author="丁 磊" w:date="2022-10-09T11:30:00Z">
              <w:r w:rsidDel="00651B55">
                <w:rPr>
                  <w:rFonts w:ascii="Times New Roman" w:hAnsi="Times New Roman"/>
                  <w:sz w:val="20"/>
                  <w:szCs w:val="20"/>
                </w:rPr>
                <w:delText xml:space="preserve">UC Berkeley </w:delText>
              </w:r>
              <w:r w:rsidR="00651B55" w:rsidDel="00651B55">
                <w:fldChar w:fldCharType="begin"/>
              </w:r>
              <w:r w:rsidR="00651B55" w:rsidDel="00651B55">
                <w:delInstrText xml:space="preserve"> HYPERLINK "http://rail.eecs.berkeley.edu/</w:delInstrText>
              </w:r>
              <w:r w:rsidR="00651B55" w:rsidDel="00651B55">
                <w:delInstrText xml:space="preserve">deeprlcourse/" </w:delInstrText>
              </w:r>
              <w:r w:rsidR="00651B55" w:rsidDel="00651B55">
                <w:fldChar w:fldCharType="separate"/>
              </w:r>
              <w:r w:rsidDel="00651B55">
                <w:rPr>
                  <w:rStyle w:val="Hyperlink"/>
                  <w:rFonts w:ascii="Times New Roman" w:hAnsi="Times New Roman"/>
                  <w:sz w:val="20"/>
                  <w:szCs w:val="20"/>
                </w:rPr>
                <w:delText>CS285</w:delText>
              </w:r>
              <w:r w:rsidR="00651B55" w:rsidDel="00651B55">
                <w:rPr>
                  <w:rStyle w:val="Hyperlink"/>
                  <w:rFonts w:ascii="Times New Roman" w:hAnsi="Times New Roman"/>
                  <w:sz w:val="20"/>
                  <w:szCs w:val="20"/>
                </w:rPr>
                <w:fldChar w:fldCharType="end"/>
              </w:r>
              <w:r w:rsidDel="00651B55">
                <w:rPr>
                  <w:rFonts w:ascii="Times New Roman" w:hAnsi="Times New Roman"/>
                  <w:sz w:val="20"/>
                  <w:szCs w:val="20"/>
                </w:rPr>
                <w:delText xml:space="preserve"> by </w:delText>
              </w:r>
              <w:r w:rsidR="00651B55" w:rsidDel="00651B55">
                <w:fldChar w:fldCharType="begin"/>
              </w:r>
              <w:r w:rsidR="00651B55" w:rsidDel="00651B55">
                <w:delInstrText xml:space="preserve"> HYPERLINK "https://people.eecs.berkeley.edu/~svlevine/" </w:delInstrText>
              </w:r>
              <w:r w:rsidR="00651B55" w:rsidDel="00651B55">
                <w:fldChar w:fldCharType="separate"/>
              </w:r>
              <w:r w:rsidDel="00651B55">
                <w:rPr>
                  <w:rStyle w:val="Hyperlink"/>
                  <w:rFonts w:ascii="Times New Roman" w:hAnsi="Times New Roman"/>
                  <w:sz w:val="20"/>
                  <w:szCs w:val="20"/>
                </w:rPr>
                <w:delText>Sergey Levine</w:delText>
              </w:r>
              <w:r w:rsidR="00651B55" w:rsidDel="00651B55">
                <w:rPr>
                  <w:rStyle w:val="Hyperlink"/>
                  <w:rFonts w:ascii="Times New Roman" w:hAnsi="Times New Roman"/>
                  <w:sz w:val="20"/>
                  <w:szCs w:val="20"/>
                </w:rPr>
                <w:fldChar w:fldCharType="end"/>
              </w:r>
              <w:r w:rsidDel="00651B55">
                <w:rPr>
                  <w:rFonts w:ascii="Times New Roman" w:hAnsi="Times New Roman" w:hint="eastAsia"/>
                  <w:sz w:val="20"/>
                  <w:szCs w:val="20"/>
                </w:rPr>
                <w:delText>，</w:delText>
              </w:r>
              <w:r w:rsidDel="00651B55">
                <w:rPr>
                  <w:rFonts w:ascii="Times New Roman" w:hAnsi="Times New Roman" w:hint="eastAsia"/>
                  <w:sz w:val="20"/>
                  <w:szCs w:val="20"/>
                </w:rPr>
                <w:delText>r</w:delText>
              </w:r>
              <w:r w:rsidDel="00651B55">
                <w:rPr>
                  <w:rFonts w:ascii="Times New Roman" w:hAnsi="Times New Roman"/>
                  <w:sz w:val="20"/>
                  <w:szCs w:val="20"/>
                </w:rPr>
                <w:delText xml:space="preserve">efer to </w:delText>
              </w:r>
              <w:r w:rsidR="00651B55" w:rsidDel="00651B55">
                <w:fldChar w:fldCharType="begin"/>
              </w:r>
              <w:r w:rsidR="00651B55" w:rsidDel="00651B55">
                <w:delInstrText xml:space="preserve"> HYPERLINK "https://github.com/llv22/RLBerkelyFa2018" </w:delInstrText>
              </w:r>
              <w:r w:rsidR="00651B55" w:rsidDel="00651B55">
                <w:fldChar w:fldCharType="separate"/>
              </w:r>
              <w:r w:rsidDel="00651B55">
                <w:rPr>
                  <w:rStyle w:val="Hyperlink"/>
                  <w:rFonts w:ascii="Times New Roman" w:hAnsi="Times New Roman" w:hint="eastAsia"/>
                  <w:sz w:val="20"/>
                  <w:szCs w:val="20"/>
                </w:rPr>
                <w:delText>programming assignment</w:delText>
              </w:r>
              <w:r w:rsidR="00651B55" w:rsidDel="00651B55">
                <w:rPr>
                  <w:rStyle w:val="Hyperlink"/>
                  <w:rFonts w:ascii="Times New Roman" w:hAnsi="Times New Roman"/>
                  <w:sz w:val="20"/>
                  <w:szCs w:val="20"/>
                </w:rPr>
                <w:fldChar w:fldCharType="end"/>
              </w:r>
            </w:del>
          </w:p>
        </w:tc>
        <w:bookmarkEnd w:id="0"/>
        <w:bookmarkEnd w:id="1"/>
        <w:bookmarkEnd w:id="2"/>
        <w:bookmarkEnd w:id="3"/>
        <w:bookmarkEnd w:id="4"/>
      </w:tr>
    </w:tbl>
    <w:p w14:paraId="198928EE" w14:textId="21A08703" w:rsidR="001B4A44" w:rsidDel="00651B55" w:rsidRDefault="001B4A44">
      <w:pPr>
        <w:pStyle w:val="11"/>
        <w:ind w:firstLineChars="0" w:firstLine="0"/>
        <w:jc w:val="left"/>
        <w:rPr>
          <w:del w:id="166" w:author="丁 磊" w:date="2022-10-09T11:30:00Z"/>
          <w:rFonts w:ascii="Times New Roman" w:hAnsi="Times New Roman"/>
          <w:b/>
          <w:sz w:val="24"/>
          <w:szCs w:val="24"/>
        </w:rPr>
      </w:pPr>
    </w:p>
    <w:p w14:paraId="198928EF" w14:textId="266842BA" w:rsidR="00AE1CAF" w:rsidRDefault="00AE1CAF">
      <w:pPr>
        <w:widowControl/>
        <w:jc w:val="left"/>
      </w:pPr>
      <w:del w:id="167" w:author="丁 磊" w:date="2022-10-09T11:30:00Z">
        <w:r w:rsidDel="00651B55">
          <w:br w:type="page"/>
        </w:r>
      </w:del>
    </w:p>
    <w:tbl>
      <w:tblPr>
        <w:tblW w:w="10762" w:type="dxa"/>
        <w:jc w:val="center"/>
        <w:tblLayout w:type="fixed"/>
        <w:tblLook w:val="04A0" w:firstRow="1" w:lastRow="0" w:firstColumn="1" w:lastColumn="0" w:noHBand="0" w:noVBand="1"/>
      </w:tblPr>
      <w:tblGrid>
        <w:gridCol w:w="10762"/>
      </w:tblGrid>
      <w:tr w:rsidR="00207FFB" w14:paraId="68274896" w14:textId="77777777" w:rsidTr="008D024B">
        <w:trPr>
          <w:trHeight w:val="85"/>
          <w:jc w:val="center"/>
        </w:trPr>
        <w:tc>
          <w:tcPr>
            <w:tcW w:w="10762" w:type="dxa"/>
          </w:tcPr>
          <w:p w14:paraId="79C405DE" w14:textId="5BC4A5CD" w:rsidR="006F4490" w:rsidRDefault="00076618" w:rsidP="008D3369">
            <w:pPr>
              <w:jc w:val="left"/>
              <w:rPr>
                <w:rFonts w:ascii="Times New Roman" w:hAnsi="Times New Roman"/>
                <w:b/>
                <w:sz w:val="20"/>
                <w:szCs w:val="20"/>
              </w:rPr>
            </w:pPr>
            <w:r>
              <w:rPr>
                <w:rFonts w:ascii="Times New Roman" w:hAnsi="Times New Roman"/>
                <w:b/>
                <w:bCs/>
                <w:sz w:val="32"/>
                <w:szCs w:val="24"/>
              </w:rPr>
              <w:t>Publications</w:t>
            </w:r>
          </w:p>
          <w:p w14:paraId="6C3C80D4" w14:textId="35D3895B" w:rsidR="00207FFB" w:rsidRDefault="00946894" w:rsidP="008D3369">
            <w:pPr>
              <w:jc w:val="left"/>
              <w:rPr>
                <w:rFonts w:ascii="Times New Roman" w:hAnsi="Times New Roman"/>
                <w:b/>
                <w:sz w:val="20"/>
                <w:szCs w:val="20"/>
              </w:rPr>
            </w:pPr>
            <w:r>
              <w:rPr>
                <w:rFonts w:ascii="Times New Roman" w:hAnsi="Times New Roman"/>
                <w:b/>
                <w:sz w:val="20"/>
                <w:szCs w:val="20"/>
              </w:rPr>
              <w:t>P</w:t>
            </w:r>
            <w:r w:rsidR="006F1F7A">
              <w:rPr>
                <w:rFonts w:ascii="Times New Roman" w:hAnsi="Times New Roman"/>
                <w:b/>
                <w:sz w:val="20"/>
                <w:szCs w:val="20"/>
              </w:rPr>
              <w:t>aper</w:t>
            </w:r>
            <w:r w:rsidR="006D26F8">
              <w:rPr>
                <w:rFonts w:ascii="Times New Roman" w:hAnsi="Times New Roman"/>
                <w:b/>
                <w:sz w:val="20"/>
                <w:szCs w:val="20"/>
              </w:rPr>
              <w:t xml:space="preserve"> abstract &amp; </w:t>
            </w:r>
            <w:r w:rsidR="00DC64CF">
              <w:rPr>
                <w:rFonts w:ascii="Times New Roman" w:hAnsi="Times New Roman"/>
                <w:b/>
                <w:sz w:val="20"/>
                <w:szCs w:val="20"/>
              </w:rPr>
              <w:t>Skeleton</w:t>
            </w:r>
          </w:p>
        </w:tc>
      </w:tr>
      <w:tr w:rsidR="00417246" w14:paraId="4E976ED1" w14:textId="77777777" w:rsidTr="008D024B">
        <w:trPr>
          <w:trHeight w:val="85"/>
          <w:jc w:val="center"/>
        </w:trPr>
        <w:tc>
          <w:tcPr>
            <w:tcW w:w="10762" w:type="dxa"/>
            <w:tcBorders>
              <w:top w:val="single" w:sz="4" w:space="0" w:color="auto"/>
            </w:tcBorders>
          </w:tcPr>
          <w:p w14:paraId="420D9609" w14:textId="39434F44" w:rsidR="00417246" w:rsidRDefault="003A2C01" w:rsidP="00B3427A">
            <w:pPr>
              <w:jc w:val="left"/>
              <w:rPr>
                <w:rFonts w:ascii="Times New Roman" w:hAnsi="Times New Roman"/>
                <w:sz w:val="20"/>
                <w:szCs w:val="20"/>
              </w:rPr>
            </w:pPr>
            <w:r>
              <w:rPr>
                <w:rFonts w:ascii="Times New Roman" w:hAnsi="Times New Roman"/>
                <w:b/>
                <w:sz w:val="20"/>
                <w:szCs w:val="20"/>
              </w:rPr>
              <w:t xml:space="preserve">Title: </w:t>
            </w:r>
            <w:r w:rsidR="007E62CE">
              <w:rPr>
                <w:rFonts w:ascii="Times New Roman" w:hAnsi="Times New Roman"/>
                <w:sz w:val="20"/>
                <w:szCs w:val="20"/>
              </w:rPr>
              <w:t xml:space="preserve">Deep research on JXME’s MIDP protocol and video-sharing </w:t>
            </w:r>
            <w:r w:rsidR="00E21CC7">
              <w:rPr>
                <w:rFonts w:ascii="Times New Roman" w:hAnsi="Times New Roman"/>
                <w:sz w:val="20"/>
                <w:szCs w:val="20"/>
              </w:rPr>
              <w:t>fr</w:t>
            </w:r>
            <w:r w:rsidR="00BF7C20">
              <w:rPr>
                <w:rFonts w:ascii="Times New Roman" w:hAnsi="Times New Roman"/>
                <w:sz w:val="20"/>
                <w:szCs w:val="20"/>
              </w:rPr>
              <w:t>a</w:t>
            </w:r>
            <w:r w:rsidR="00E21CC7">
              <w:rPr>
                <w:rFonts w:ascii="Times New Roman" w:hAnsi="Times New Roman"/>
                <w:sz w:val="20"/>
                <w:szCs w:val="20"/>
              </w:rPr>
              <w:t>mework</w:t>
            </w:r>
          </w:p>
          <w:p w14:paraId="65C96F85" w14:textId="763F4E21" w:rsidR="00604B8E" w:rsidRPr="00651B55" w:rsidRDefault="003A2C01" w:rsidP="00B3427A">
            <w:pPr>
              <w:jc w:val="left"/>
              <w:rPr>
                <w:rFonts w:ascii="Times New Roman" w:hAnsi="Times New Roman"/>
                <w:sz w:val="20"/>
                <w:szCs w:val="20"/>
                <w:rPrChange w:id="168" w:author="丁 磊" w:date="2022-10-09T11:29:00Z">
                  <w:rPr>
                    <w:rFonts w:ascii="Times New Roman" w:hAnsi="Times New Roman"/>
                    <w:sz w:val="20"/>
                    <w:szCs w:val="20"/>
                    <w:lang w:val="de-DE"/>
                  </w:rPr>
                </w:rPrChange>
              </w:rPr>
            </w:pPr>
            <w:r>
              <w:rPr>
                <w:rFonts w:ascii="Times New Roman" w:hAnsi="Times New Roman"/>
                <w:b/>
                <w:sz w:val="20"/>
                <w:szCs w:val="20"/>
              </w:rPr>
              <w:t>Author</w:t>
            </w:r>
            <w:r w:rsidR="00CB1A1C">
              <w:rPr>
                <w:rFonts w:ascii="Times New Roman" w:hAnsi="Times New Roman"/>
                <w:b/>
                <w:sz w:val="20"/>
                <w:szCs w:val="20"/>
              </w:rPr>
              <w:t>s</w:t>
            </w:r>
            <w:r>
              <w:rPr>
                <w:rFonts w:ascii="Times New Roman" w:hAnsi="Times New Roman"/>
                <w:b/>
                <w:sz w:val="20"/>
                <w:szCs w:val="20"/>
              </w:rPr>
              <w:t xml:space="preserve">: </w:t>
            </w:r>
            <w:r w:rsidR="0081607D" w:rsidRPr="00651B55">
              <w:rPr>
                <w:rFonts w:ascii="Times New Roman" w:hAnsi="Times New Roman"/>
                <w:sz w:val="20"/>
                <w:szCs w:val="20"/>
                <w:rPrChange w:id="169" w:author="丁 磊" w:date="2022-10-09T11:29:00Z">
                  <w:rPr>
                    <w:rFonts w:ascii="Times New Roman" w:hAnsi="Times New Roman"/>
                    <w:sz w:val="20"/>
                    <w:szCs w:val="20"/>
                    <w:lang w:val="de-DE"/>
                  </w:rPr>
                </w:rPrChange>
              </w:rPr>
              <w:t>Ding Lei, Li Zhisu, Peng Jian, Shi Xianlin, Wu Wei, Jian Xiaoyu</w:t>
            </w:r>
          </w:p>
          <w:p w14:paraId="226D42FB" w14:textId="75A54D22" w:rsidR="00ED2D33" w:rsidRDefault="00CB1A1C" w:rsidP="008657E4">
            <w:pPr>
              <w:rPr>
                <w:rFonts w:ascii="Times New Roman" w:hAnsi="Times New Roman"/>
                <w:sz w:val="20"/>
                <w:szCs w:val="20"/>
              </w:rPr>
            </w:pPr>
            <w:r w:rsidRPr="008657E4">
              <w:rPr>
                <w:rFonts w:ascii="Times New Roman" w:hAnsi="Times New Roman"/>
                <w:b/>
                <w:bCs/>
                <w:sz w:val="20"/>
                <w:szCs w:val="20"/>
              </w:rPr>
              <w:t xml:space="preserve">Published </w:t>
            </w:r>
            <w:r w:rsidR="001D4297" w:rsidRPr="008657E4">
              <w:rPr>
                <w:rFonts w:ascii="Times New Roman" w:hAnsi="Times New Roman"/>
                <w:b/>
                <w:bCs/>
                <w:sz w:val="20"/>
                <w:szCs w:val="20"/>
              </w:rPr>
              <w:t>at</w:t>
            </w:r>
            <w:r>
              <w:rPr>
                <w:rFonts w:ascii="Times New Roman" w:hAnsi="Times New Roman"/>
                <w:sz w:val="20"/>
                <w:szCs w:val="20"/>
              </w:rPr>
              <w:t xml:space="preserve">: </w:t>
            </w:r>
            <w:r w:rsidR="00ED2D33">
              <w:rPr>
                <w:rFonts w:ascii="Times New Roman" w:hAnsi="Times New Roman" w:hint="eastAsia"/>
                <w:sz w:val="20"/>
                <w:szCs w:val="20"/>
              </w:rPr>
              <w:t>J</w:t>
            </w:r>
            <w:r w:rsidR="00ED2D33">
              <w:rPr>
                <w:rFonts w:ascii="Times New Roman" w:hAnsi="Times New Roman"/>
                <w:sz w:val="20"/>
                <w:szCs w:val="20"/>
              </w:rPr>
              <w:t xml:space="preserve">ournal of Sichuan University: </w:t>
            </w:r>
            <w:r w:rsidR="00ED2D33">
              <w:rPr>
                <w:rFonts w:ascii="Times New Roman" w:hAnsi="Times New Roman" w:hint="eastAsia"/>
                <w:sz w:val="20"/>
                <w:szCs w:val="20"/>
              </w:rPr>
              <w:t>N</w:t>
            </w:r>
            <w:r w:rsidR="00ED2D33">
              <w:rPr>
                <w:rFonts w:ascii="Times New Roman" w:hAnsi="Times New Roman"/>
                <w:sz w:val="20"/>
                <w:szCs w:val="20"/>
              </w:rPr>
              <w:t>atural Science Edition</w:t>
            </w:r>
            <w:r w:rsidR="00D368C7">
              <w:rPr>
                <w:rFonts w:ascii="Times New Roman" w:hAnsi="Times New Roman"/>
                <w:sz w:val="20"/>
                <w:szCs w:val="20"/>
              </w:rPr>
              <w:t xml:space="preserve">, </w:t>
            </w:r>
            <w:r w:rsidR="005B740E">
              <w:rPr>
                <w:rFonts w:ascii="Times New Roman" w:hAnsi="Times New Roman"/>
                <w:sz w:val="20"/>
                <w:szCs w:val="20"/>
              </w:rPr>
              <w:t xml:space="preserve">August </w:t>
            </w:r>
            <w:r w:rsidR="004C2AC0">
              <w:rPr>
                <w:rFonts w:ascii="Times New Roman" w:hAnsi="Times New Roman"/>
                <w:sz w:val="20"/>
                <w:szCs w:val="20"/>
              </w:rPr>
              <w:t>2007</w:t>
            </w:r>
            <w:r w:rsidR="005B740E">
              <w:rPr>
                <w:rFonts w:ascii="Times New Roman" w:hAnsi="Times New Roman"/>
                <w:sz w:val="20"/>
                <w:szCs w:val="20"/>
              </w:rPr>
              <w:t xml:space="preserve">, </w:t>
            </w:r>
            <w:r w:rsidR="00ED2D33">
              <w:rPr>
                <w:rFonts w:ascii="Times New Roman" w:hAnsi="Times New Roman" w:hint="eastAsia"/>
                <w:sz w:val="20"/>
                <w:szCs w:val="20"/>
              </w:rPr>
              <w:t>44(4), 807-811.</w:t>
            </w:r>
          </w:p>
          <w:p w14:paraId="1CA28272" w14:textId="0B1AFFE6" w:rsidR="0081607D" w:rsidRDefault="00B001EF" w:rsidP="00B3427A">
            <w:pPr>
              <w:jc w:val="left"/>
              <w:rPr>
                <w:rFonts w:ascii="Times New Roman" w:hAnsi="Times New Roman"/>
                <w:sz w:val="20"/>
                <w:szCs w:val="20"/>
              </w:rPr>
            </w:pPr>
            <w:r>
              <w:rPr>
                <w:rFonts w:ascii="Times New Roman" w:hAnsi="Times New Roman"/>
                <w:b/>
                <w:bCs/>
                <w:sz w:val="20"/>
                <w:szCs w:val="20"/>
              </w:rPr>
              <w:t>Abstract</w:t>
            </w:r>
            <w:r w:rsidR="00D00C2E">
              <w:rPr>
                <w:rFonts w:ascii="Times New Roman" w:hAnsi="Times New Roman"/>
                <w:sz w:val="20"/>
                <w:szCs w:val="20"/>
              </w:rPr>
              <w:t>:</w:t>
            </w:r>
          </w:p>
          <w:p w14:paraId="478793A0" w14:textId="570BDC66" w:rsidR="003A2C01" w:rsidRDefault="00896181" w:rsidP="00B3427A">
            <w:pPr>
              <w:jc w:val="left"/>
              <w:rPr>
                <w:rFonts w:ascii="Times New Roman" w:hAnsi="Times New Roman"/>
                <w:sz w:val="20"/>
                <w:szCs w:val="20"/>
              </w:rPr>
            </w:pPr>
            <w:r>
              <w:rPr>
                <w:rFonts w:ascii="Times New Roman" w:hAnsi="Times New Roman"/>
                <w:sz w:val="20"/>
                <w:szCs w:val="20"/>
              </w:rPr>
              <w:t>In this paper, the process of implement</w:t>
            </w:r>
            <w:r w:rsidR="00306382">
              <w:rPr>
                <w:rFonts w:ascii="Times New Roman" w:hAnsi="Times New Roman"/>
                <w:sz w:val="20"/>
                <w:szCs w:val="20"/>
              </w:rPr>
              <w:t xml:space="preserve">ing the JXME’s MIDP protocol and HTTP connection between relay proxy and mobile peer are </w:t>
            </w:r>
            <w:r w:rsidR="0080279F">
              <w:rPr>
                <w:rFonts w:ascii="Times New Roman" w:hAnsi="Times New Roman"/>
                <w:sz w:val="20"/>
                <w:szCs w:val="20"/>
              </w:rPr>
              <w:t xml:space="preserve">introduced. In the meanwhile, the </w:t>
            </w:r>
            <w:r w:rsidR="00A93F99">
              <w:rPr>
                <w:rFonts w:ascii="Times New Roman" w:hAnsi="Times New Roman"/>
                <w:sz w:val="20"/>
                <w:szCs w:val="20"/>
              </w:rPr>
              <w:t>encapsulation</w:t>
            </w:r>
            <w:r w:rsidR="00FF12B1">
              <w:rPr>
                <w:rFonts w:ascii="Times New Roman" w:hAnsi="Times New Roman"/>
                <w:sz w:val="20"/>
                <w:szCs w:val="20"/>
              </w:rPr>
              <w:t xml:space="preserve"> of Byte Streams on the end of mobile is analyzed. Fixing with several serious </w:t>
            </w:r>
            <w:r w:rsidR="00467C75">
              <w:rPr>
                <w:rFonts w:ascii="Times New Roman" w:hAnsi="Times New Roman"/>
                <w:sz w:val="20"/>
                <w:szCs w:val="20"/>
              </w:rPr>
              <w:t xml:space="preserve">programming </w:t>
            </w:r>
            <w:r w:rsidR="00FF12B1">
              <w:rPr>
                <w:rFonts w:ascii="Times New Roman" w:hAnsi="Times New Roman"/>
                <w:sz w:val="20"/>
                <w:szCs w:val="20"/>
              </w:rPr>
              <w:t>bugs</w:t>
            </w:r>
            <w:r w:rsidR="00467C75">
              <w:rPr>
                <w:rFonts w:ascii="Times New Roman" w:hAnsi="Times New Roman"/>
                <w:sz w:val="20"/>
                <w:szCs w:val="20"/>
              </w:rPr>
              <w:t xml:space="preserve"> that </w:t>
            </w:r>
            <w:r w:rsidR="001068B5">
              <w:rPr>
                <w:rFonts w:ascii="Times New Roman" w:hAnsi="Times New Roman"/>
                <w:sz w:val="20"/>
                <w:szCs w:val="20"/>
              </w:rPr>
              <w:t xml:space="preserve">severely impact the stability and scalability of </w:t>
            </w:r>
            <w:r w:rsidR="00A93F99">
              <w:rPr>
                <w:rFonts w:ascii="Times New Roman" w:hAnsi="Times New Roman"/>
                <w:sz w:val="20"/>
                <w:szCs w:val="20"/>
              </w:rPr>
              <w:t xml:space="preserve">MIDP framework, one basic programming framework for sharing resources among mobile peers is proposed. </w:t>
            </w:r>
          </w:p>
          <w:p w14:paraId="40913C47" w14:textId="19303E0F" w:rsidR="00337348" w:rsidRDefault="00337348" w:rsidP="00337348">
            <w:pPr>
              <w:jc w:val="left"/>
              <w:rPr>
                <w:rFonts w:ascii="Times New Roman" w:hAnsi="Times New Roman"/>
                <w:sz w:val="20"/>
                <w:szCs w:val="20"/>
              </w:rPr>
            </w:pPr>
            <w:r>
              <w:rPr>
                <w:rFonts w:ascii="Times New Roman" w:hAnsi="Times New Roman"/>
                <w:b/>
                <w:bCs/>
                <w:sz w:val="20"/>
                <w:szCs w:val="20"/>
              </w:rPr>
              <w:t>Key words</w:t>
            </w:r>
            <w:r>
              <w:rPr>
                <w:rFonts w:ascii="Times New Roman" w:hAnsi="Times New Roman"/>
                <w:sz w:val="20"/>
                <w:szCs w:val="20"/>
              </w:rPr>
              <w:t>:</w:t>
            </w:r>
          </w:p>
          <w:p w14:paraId="02C95841" w14:textId="699EC88B" w:rsidR="00337348" w:rsidRDefault="00337348" w:rsidP="00B3427A">
            <w:pPr>
              <w:jc w:val="left"/>
              <w:rPr>
                <w:rFonts w:ascii="Times New Roman" w:hAnsi="Times New Roman"/>
                <w:sz w:val="20"/>
                <w:szCs w:val="20"/>
              </w:rPr>
            </w:pPr>
            <w:r>
              <w:rPr>
                <w:rFonts w:ascii="Times New Roman" w:hAnsi="Times New Roman"/>
                <w:sz w:val="20"/>
                <w:szCs w:val="20"/>
              </w:rPr>
              <w:t>JXME(J2ME JXTA client), relay proxy, mobile peer, encapsul</w:t>
            </w:r>
            <w:r w:rsidR="006D2961">
              <w:rPr>
                <w:rFonts w:ascii="Times New Roman" w:hAnsi="Times New Roman"/>
                <w:sz w:val="20"/>
                <w:szCs w:val="20"/>
              </w:rPr>
              <w:t>ation, framework</w:t>
            </w:r>
          </w:p>
          <w:p w14:paraId="05C44D05" w14:textId="0F49304B" w:rsidR="002B4376" w:rsidRDefault="00DC64CF" w:rsidP="002B4376">
            <w:pPr>
              <w:jc w:val="left"/>
              <w:rPr>
                <w:rFonts w:ascii="Times New Roman" w:hAnsi="Times New Roman"/>
                <w:sz w:val="20"/>
                <w:szCs w:val="20"/>
              </w:rPr>
            </w:pPr>
            <w:r>
              <w:rPr>
                <w:rFonts w:ascii="Times New Roman" w:hAnsi="Times New Roman"/>
                <w:b/>
                <w:sz w:val="20"/>
                <w:szCs w:val="20"/>
              </w:rPr>
              <w:t>Skeleton</w:t>
            </w:r>
            <w:r w:rsidR="002B4376">
              <w:rPr>
                <w:rFonts w:ascii="Times New Roman" w:hAnsi="Times New Roman"/>
                <w:sz w:val="20"/>
                <w:szCs w:val="20"/>
              </w:rPr>
              <w:t>:</w:t>
            </w:r>
          </w:p>
          <w:p w14:paraId="2A66C235" w14:textId="07DF9D30" w:rsidR="004E5F3C" w:rsidRDefault="005D383A" w:rsidP="0083789F">
            <w:pPr>
              <w:pStyle w:val="ListParagraph"/>
              <w:numPr>
                <w:ilvl w:val="0"/>
                <w:numId w:val="2"/>
              </w:numPr>
              <w:jc w:val="left"/>
              <w:rPr>
                <w:rFonts w:ascii="Times New Roman" w:hAnsi="Times New Roman"/>
                <w:sz w:val="20"/>
                <w:szCs w:val="20"/>
              </w:rPr>
            </w:pPr>
            <w:r>
              <w:rPr>
                <w:rFonts w:ascii="Times New Roman" w:hAnsi="Times New Roman"/>
                <w:sz w:val="20"/>
                <w:szCs w:val="20"/>
              </w:rPr>
              <w:t>Introduction</w:t>
            </w:r>
          </w:p>
          <w:p w14:paraId="6B18AC12" w14:textId="59FCFFA0" w:rsidR="005D383A" w:rsidRDefault="005D383A" w:rsidP="0083789F">
            <w:pPr>
              <w:pStyle w:val="ListParagraph"/>
              <w:numPr>
                <w:ilvl w:val="0"/>
                <w:numId w:val="2"/>
              </w:numPr>
              <w:jc w:val="left"/>
              <w:rPr>
                <w:rFonts w:ascii="Times New Roman" w:hAnsi="Times New Roman"/>
                <w:sz w:val="20"/>
                <w:szCs w:val="20"/>
              </w:rPr>
            </w:pPr>
            <w:r>
              <w:rPr>
                <w:rFonts w:ascii="Times New Roman" w:hAnsi="Times New Roman"/>
                <w:sz w:val="20"/>
                <w:szCs w:val="20"/>
              </w:rPr>
              <w:t>JXTA-JXME model</w:t>
            </w:r>
          </w:p>
          <w:p w14:paraId="71A3B265" w14:textId="309E0DE7" w:rsidR="005D383A" w:rsidRDefault="005D383A" w:rsidP="0083789F">
            <w:pPr>
              <w:pStyle w:val="ListParagraph"/>
              <w:numPr>
                <w:ilvl w:val="0"/>
                <w:numId w:val="2"/>
              </w:numPr>
              <w:jc w:val="left"/>
              <w:rPr>
                <w:rFonts w:ascii="Times New Roman" w:hAnsi="Times New Roman"/>
                <w:sz w:val="20"/>
                <w:szCs w:val="20"/>
              </w:rPr>
            </w:pPr>
            <w:r>
              <w:rPr>
                <w:rFonts w:ascii="Times New Roman" w:hAnsi="Times New Roman"/>
                <w:sz w:val="20"/>
                <w:szCs w:val="20"/>
              </w:rPr>
              <w:t>JXME’s MIDP protocol</w:t>
            </w:r>
          </w:p>
          <w:p w14:paraId="151EEBB5" w14:textId="6F2B10F7" w:rsidR="005D383A" w:rsidRDefault="0044395B" w:rsidP="0083789F">
            <w:pPr>
              <w:pStyle w:val="ListParagraph"/>
              <w:numPr>
                <w:ilvl w:val="0"/>
                <w:numId w:val="2"/>
              </w:numPr>
              <w:jc w:val="left"/>
              <w:rPr>
                <w:rFonts w:ascii="Times New Roman" w:hAnsi="Times New Roman"/>
                <w:sz w:val="20"/>
                <w:szCs w:val="20"/>
              </w:rPr>
            </w:pPr>
            <w:r>
              <w:rPr>
                <w:rFonts w:ascii="Times New Roman" w:hAnsi="Times New Roman"/>
                <w:sz w:val="20"/>
                <w:szCs w:val="20"/>
              </w:rPr>
              <w:t>Resource sharing framework based on JXME</w:t>
            </w:r>
          </w:p>
          <w:p w14:paraId="6E6B428B" w14:textId="06B6501D" w:rsidR="00B07784" w:rsidRDefault="00244788" w:rsidP="0083789F">
            <w:pPr>
              <w:pStyle w:val="ListParagraph"/>
              <w:numPr>
                <w:ilvl w:val="0"/>
                <w:numId w:val="2"/>
              </w:numPr>
              <w:jc w:val="left"/>
              <w:rPr>
                <w:rFonts w:ascii="Times New Roman" w:hAnsi="Times New Roman"/>
                <w:sz w:val="20"/>
                <w:szCs w:val="20"/>
              </w:rPr>
            </w:pPr>
            <w:r>
              <w:rPr>
                <w:rFonts w:ascii="Times New Roman" w:hAnsi="Times New Roman"/>
                <w:sz w:val="20"/>
                <w:szCs w:val="20"/>
              </w:rPr>
              <w:t>Experiments</w:t>
            </w:r>
          </w:p>
          <w:p w14:paraId="7E3B5115" w14:textId="3C000CD5" w:rsidR="00244788" w:rsidRPr="00CB64B2" w:rsidRDefault="009C6FBD" w:rsidP="00CB64B2">
            <w:pPr>
              <w:pStyle w:val="ListParagraph"/>
              <w:numPr>
                <w:ilvl w:val="0"/>
                <w:numId w:val="2"/>
              </w:numPr>
              <w:jc w:val="left"/>
              <w:rPr>
                <w:rFonts w:ascii="Times New Roman" w:hAnsi="Times New Roman"/>
                <w:sz w:val="20"/>
                <w:szCs w:val="20"/>
              </w:rPr>
            </w:pPr>
            <w:r>
              <w:rPr>
                <w:rFonts w:ascii="Times New Roman" w:hAnsi="Times New Roman"/>
                <w:sz w:val="20"/>
                <w:szCs w:val="20"/>
              </w:rPr>
              <w:t>Conclusion</w:t>
            </w:r>
          </w:p>
          <w:p w14:paraId="04E4179E" w14:textId="77777777" w:rsidR="004E5F3C" w:rsidRDefault="004E5F3C" w:rsidP="008657E4">
            <w:pPr>
              <w:jc w:val="left"/>
              <w:rPr>
                <w:rFonts w:ascii="Times New Roman" w:hAnsi="Times New Roman"/>
                <w:sz w:val="20"/>
                <w:szCs w:val="20"/>
              </w:rPr>
            </w:pPr>
          </w:p>
          <w:p w14:paraId="657B486A" w14:textId="2C90FBDF" w:rsidR="004E5F3C" w:rsidRDefault="004E5F3C" w:rsidP="004E5F3C">
            <w:pPr>
              <w:jc w:val="left"/>
              <w:rPr>
                <w:rFonts w:ascii="Times New Roman" w:hAnsi="Times New Roman"/>
                <w:sz w:val="20"/>
                <w:szCs w:val="20"/>
              </w:rPr>
            </w:pPr>
            <w:r>
              <w:rPr>
                <w:rFonts w:ascii="Times New Roman" w:hAnsi="Times New Roman"/>
                <w:b/>
                <w:sz w:val="20"/>
                <w:szCs w:val="20"/>
              </w:rPr>
              <w:t xml:space="preserve">Title: </w:t>
            </w:r>
            <w:r w:rsidR="004D6548">
              <w:rPr>
                <w:rFonts w:ascii="Times New Roman" w:hAnsi="Times New Roman"/>
                <w:sz w:val="20"/>
                <w:szCs w:val="20"/>
              </w:rPr>
              <w:t>Protein-ligand binding affinity prediction using Deep Learning</w:t>
            </w:r>
          </w:p>
          <w:p w14:paraId="56D02A07" w14:textId="77777777" w:rsidR="00950455" w:rsidRDefault="004E5F3C" w:rsidP="004E5F3C">
            <w:pPr>
              <w:rPr>
                <w:rFonts w:ascii="Times New Roman" w:hAnsi="Times New Roman"/>
                <w:b/>
                <w:bCs/>
                <w:sz w:val="20"/>
                <w:szCs w:val="20"/>
              </w:rPr>
            </w:pPr>
            <w:r>
              <w:rPr>
                <w:rFonts w:ascii="Times New Roman" w:hAnsi="Times New Roman"/>
                <w:b/>
                <w:sz w:val="20"/>
                <w:szCs w:val="20"/>
              </w:rPr>
              <w:t xml:space="preserve">Authors: </w:t>
            </w:r>
            <w:r w:rsidR="00950455" w:rsidRPr="00C43A8E">
              <w:rPr>
                <w:rFonts w:ascii="Times New Roman" w:hAnsi="Times New Roman"/>
                <w:sz w:val="20"/>
                <w:szCs w:val="20"/>
              </w:rPr>
              <w:t>Abena AChiaa Atwereboannah, Wu Weiping, Ding Lei, Sophyanbi B. Yussif, Edwin Tenagyei</w:t>
            </w:r>
            <w:r w:rsidR="00950455" w:rsidRPr="008657E4">
              <w:rPr>
                <w:rFonts w:ascii="Times New Roman" w:hAnsi="Times New Roman"/>
                <w:b/>
                <w:bCs/>
                <w:sz w:val="20"/>
                <w:szCs w:val="20"/>
              </w:rPr>
              <w:t xml:space="preserve"> </w:t>
            </w:r>
          </w:p>
          <w:p w14:paraId="25C45535" w14:textId="76A58FA8" w:rsidR="004E5F3C" w:rsidRDefault="004E5F3C" w:rsidP="004E5F3C">
            <w:pPr>
              <w:rPr>
                <w:rFonts w:ascii="Times New Roman" w:hAnsi="Times New Roman"/>
                <w:sz w:val="20"/>
                <w:szCs w:val="20"/>
              </w:rPr>
            </w:pPr>
            <w:r w:rsidRPr="008657E4">
              <w:rPr>
                <w:rFonts w:ascii="Times New Roman" w:hAnsi="Times New Roman"/>
                <w:b/>
                <w:bCs/>
                <w:sz w:val="20"/>
                <w:szCs w:val="20"/>
              </w:rPr>
              <w:t>Published at</w:t>
            </w:r>
            <w:r>
              <w:rPr>
                <w:rFonts w:ascii="Times New Roman" w:hAnsi="Times New Roman"/>
                <w:sz w:val="20"/>
                <w:szCs w:val="20"/>
              </w:rPr>
              <w:t xml:space="preserve">: </w:t>
            </w:r>
            <w:r w:rsidR="00B92562" w:rsidRPr="00D56383">
              <w:rPr>
                <w:rFonts w:ascii="Times New Roman" w:hAnsi="Times New Roman"/>
                <w:sz w:val="20"/>
                <w:szCs w:val="20"/>
              </w:rPr>
              <w:t>2021</w:t>
            </w:r>
            <w:r w:rsidR="00B92562">
              <w:rPr>
                <w:rFonts w:ascii="Times New Roman" w:hAnsi="Times New Roman"/>
                <w:sz w:val="20"/>
                <w:szCs w:val="20"/>
              </w:rPr>
              <w:t xml:space="preserve"> </w:t>
            </w:r>
            <w:r w:rsidR="00B92562" w:rsidRPr="00D56383">
              <w:rPr>
                <w:rFonts w:ascii="Times New Roman" w:hAnsi="Times New Roman"/>
                <w:sz w:val="20"/>
                <w:szCs w:val="20"/>
              </w:rPr>
              <w:t>18th International Computer Conference on Wavelet Active Media Technology and Information Processing</w:t>
            </w:r>
            <w:r w:rsidR="00B92562">
              <w:rPr>
                <w:rFonts w:ascii="Times New Roman" w:hAnsi="Times New Roman"/>
                <w:sz w:val="20"/>
                <w:szCs w:val="20"/>
              </w:rPr>
              <w:t xml:space="preserve"> (ICCWAMTIP 2021), 56</w:t>
            </w:r>
          </w:p>
          <w:p w14:paraId="7805A2F3" w14:textId="74A51896" w:rsidR="004E5F3C" w:rsidRDefault="009A15A7" w:rsidP="004E5F3C">
            <w:pPr>
              <w:jc w:val="left"/>
              <w:rPr>
                <w:rFonts w:ascii="Times New Roman" w:hAnsi="Times New Roman"/>
                <w:sz w:val="20"/>
                <w:szCs w:val="20"/>
              </w:rPr>
            </w:pPr>
            <w:r>
              <w:rPr>
                <w:rFonts w:ascii="Times New Roman" w:hAnsi="Times New Roman"/>
                <w:b/>
                <w:bCs/>
                <w:sz w:val="20"/>
                <w:szCs w:val="20"/>
              </w:rPr>
              <w:t>Abstract</w:t>
            </w:r>
            <w:r w:rsidR="004E5F3C">
              <w:rPr>
                <w:rFonts w:ascii="Times New Roman" w:hAnsi="Times New Roman"/>
                <w:sz w:val="20"/>
                <w:szCs w:val="20"/>
              </w:rPr>
              <w:t>:</w:t>
            </w:r>
          </w:p>
          <w:p w14:paraId="23A740C3" w14:textId="282F9C52" w:rsidR="00EC3660" w:rsidRPr="00EC3660" w:rsidRDefault="00EC3660" w:rsidP="00EC3660">
            <w:pPr>
              <w:rPr>
                <w:rFonts w:ascii="Times New Roman" w:hAnsi="Times New Roman"/>
                <w:sz w:val="20"/>
                <w:szCs w:val="20"/>
              </w:rPr>
            </w:pPr>
            <w:r w:rsidRPr="00EC3660">
              <w:rPr>
                <w:rFonts w:ascii="Times New Roman" w:hAnsi="Times New Roman"/>
                <w:sz w:val="20"/>
                <w:szCs w:val="20"/>
              </w:rPr>
              <w:t>Protein-ligand prediction plays a key role in drug discovery. Nevertheless, many algorithms are over reliant on 3D structure representations of proteins and ligands which are often rare. Techniques that can leverage the sequence-level representations of proteins and ligands are thus required to predict binding affinity and facilitate the drug discovery process. We have proposed a deep learning model with an attention mechanism to predict protein-ligand binding affinity. Our model is able to make comparable achievements with state-of-the-art deep learning models used for protein-ligand binding affinity prediction.</w:t>
            </w:r>
          </w:p>
          <w:p w14:paraId="5CCF0302" w14:textId="77777777" w:rsidR="00EC3660" w:rsidRDefault="00EC3660" w:rsidP="00EC3660">
            <w:pPr>
              <w:jc w:val="left"/>
              <w:rPr>
                <w:rFonts w:ascii="Times New Roman" w:hAnsi="Times New Roman"/>
                <w:sz w:val="20"/>
                <w:szCs w:val="20"/>
              </w:rPr>
            </w:pPr>
            <w:r>
              <w:rPr>
                <w:rFonts w:ascii="Times New Roman" w:hAnsi="Times New Roman"/>
                <w:b/>
                <w:bCs/>
                <w:sz w:val="20"/>
                <w:szCs w:val="20"/>
              </w:rPr>
              <w:t>Key words</w:t>
            </w:r>
            <w:r>
              <w:rPr>
                <w:rFonts w:ascii="Times New Roman" w:hAnsi="Times New Roman"/>
                <w:sz w:val="20"/>
                <w:szCs w:val="20"/>
              </w:rPr>
              <w:t>:</w:t>
            </w:r>
          </w:p>
          <w:p w14:paraId="0B49362C" w14:textId="04609F9E" w:rsidR="004E5F3C" w:rsidRPr="008D77E7" w:rsidRDefault="00021139" w:rsidP="00355467">
            <w:pPr>
              <w:pStyle w:val="08Keywords"/>
              <w:ind w:firstLineChars="0" w:firstLine="0"/>
              <w:rPr>
                <w:b w:val="0"/>
                <w:bCs/>
                <w:sz w:val="20"/>
              </w:rPr>
            </w:pPr>
            <w:r w:rsidRPr="008D77E7">
              <w:rPr>
                <w:b w:val="0"/>
                <w:bCs/>
                <w:sz w:val="20"/>
              </w:rPr>
              <w:t>Deep learning; Protein–ligand binding affinity</w:t>
            </w:r>
            <w:r w:rsidRPr="008D77E7">
              <w:rPr>
                <w:rFonts w:hint="eastAsia"/>
                <w:b w:val="0"/>
                <w:bCs/>
                <w:sz w:val="20"/>
              </w:rPr>
              <w:t>;</w:t>
            </w:r>
            <w:r w:rsidRPr="008D77E7">
              <w:rPr>
                <w:b w:val="0"/>
                <w:bCs/>
                <w:sz w:val="20"/>
              </w:rPr>
              <w:t xml:space="preserve"> Self-attention</w:t>
            </w:r>
            <w:r w:rsidRPr="008D77E7">
              <w:rPr>
                <w:rFonts w:hint="eastAsia"/>
                <w:b w:val="0"/>
                <w:bCs/>
                <w:sz w:val="20"/>
              </w:rPr>
              <w:t>;</w:t>
            </w:r>
            <w:r w:rsidRPr="008D77E7">
              <w:rPr>
                <w:b w:val="0"/>
                <w:bCs/>
                <w:sz w:val="20"/>
              </w:rPr>
              <w:t xml:space="preserve"> Drug discovery</w:t>
            </w:r>
          </w:p>
          <w:p w14:paraId="12AFED0F" w14:textId="77777777" w:rsidR="004E5F3C" w:rsidRDefault="004E5F3C" w:rsidP="004E5F3C">
            <w:pPr>
              <w:jc w:val="left"/>
              <w:rPr>
                <w:rFonts w:ascii="Times New Roman" w:hAnsi="Times New Roman"/>
                <w:sz w:val="20"/>
                <w:szCs w:val="20"/>
              </w:rPr>
            </w:pPr>
            <w:r>
              <w:rPr>
                <w:rFonts w:ascii="Times New Roman" w:hAnsi="Times New Roman"/>
                <w:b/>
                <w:sz w:val="20"/>
                <w:szCs w:val="20"/>
              </w:rPr>
              <w:t>Skeleton</w:t>
            </w:r>
            <w:r>
              <w:rPr>
                <w:rFonts w:ascii="Times New Roman" w:hAnsi="Times New Roman"/>
                <w:sz w:val="20"/>
                <w:szCs w:val="20"/>
              </w:rPr>
              <w:t>:</w:t>
            </w:r>
          </w:p>
          <w:p w14:paraId="7EADE4F8" w14:textId="77777777" w:rsidR="00355467" w:rsidRDefault="00355467" w:rsidP="00355467">
            <w:pPr>
              <w:pStyle w:val="ListParagraph"/>
              <w:numPr>
                <w:ilvl w:val="0"/>
                <w:numId w:val="3"/>
              </w:numPr>
              <w:jc w:val="left"/>
              <w:rPr>
                <w:rFonts w:ascii="Times New Roman" w:hAnsi="Times New Roman"/>
                <w:sz w:val="20"/>
                <w:szCs w:val="20"/>
              </w:rPr>
            </w:pPr>
            <w:r>
              <w:rPr>
                <w:rFonts w:ascii="Times New Roman" w:hAnsi="Times New Roman"/>
                <w:sz w:val="20"/>
                <w:szCs w:val="20"/>
              </w:rPr>
              <w:t>Introduction</w:t>
            </w:r>
          </w:p>
          <w:p w14:paraId="703606C3" w14:textId="15B74E79" w:rsidR="00355467" w:rsidRDefault="00355467" w:rsidP="00355467">
            <w:pPr>
              <w:pStyle w:val="ListParagraph"/>
              <w:numPr>
                <w:ilvl w:val="0"/>
                <w:numId w:val="3"/>
              </w:numPr>
              <w:jc w:val="left"/>
              <w:rPr>
                <w:rFonts w:ascii="Times New Roman" w:hAnsi="Times New Roman"/>
                <w:sz w:val="20"/>
                <w:szCs w:val="20"/>
              </w:rPr>
            </w:pPr>
            <w:r>
              <w:rPr>
                <w:rFonts w:ascii="Times New Roman" w:hAnsi="Times New Roman"/>
                <w:sz w:val="20"/>
                <w:szCs w:val="20"/>
              </w:rPr>
              <w:t>Related work</w:t>
            </w:r>
          </w:p>
          <w:p w14:paraId="63AE4CAA" w14:textId="35D5BAE7" w:rsidR="00355467" w:rsidRDefault="00355467" w:rsidP="00355467">
            <w:pPr>
              <w:pStyle w:val="ListParagraph"/>
              <w:numPr>
                <w:ilvl w:val="0"/>
                <w:numId w:val="3"/>
              </w:numPr>
              <w:jc w:val="left"/>
              <w:rPr>
                <w:rFonts w:ascii="Times New Roman" w:hAnsi="Times New Roman"/>
                <w:sz w:val="20"/>
                <w:szCs w:val="20"/>
              </w:rPr>
            </w:pPr>
            <w:r>
              <w:rPr>
                <w:rFonts w:ascii="Times New Roman" w:hAnsi="Times New Roman"/>
                <w:sz w:val="20"/>
                <w:szCs w:val="20"/>
              </w:rPr>
              <w:t>Materials and methods</w:t>
            </w:r>
          </w:p>
          <w:p w14:paraId="30C01044" w14:textId="15139183" w:rsidR="00355467" w:rsidRDefault="00355467" w:rsidP="00355467">
            <w:pPr>
              <w:pStyle w:val="ListParagraph"/>
              <w:numPr>
                <w:ilvl w:val="0"/>
                <w:numId w:val="3"/>
              </w:numPr>
              <w:jc w:val="left"/>
              <w:rPr>
                <w:rFonts w:ascii="Times New Roman" w:hAnsi="Times New Roman"/>
                <w:sz w:val="20"/>
                <w:szCs w:val="20"/>
              </w:rPr>
            </w:pPr>
            <w:r>
              <w:rPr>
                <w:rFonts w:ascii="Times New Roman" w:hAnsi="Times New Roman"/>
                <w:sz w:val="20"/>
                <w:szCs w:val="20"/>
              </w:rPr>
              <w:t>Evaluation metrics</w:t>
            </w:r>
          </w:p>
          <w:p w14:paraId="533CD9DE" w14:textId="2E1F2648" w:rsidR="00355467" w:rsidRDefault="00355467" w:rsidP="00355467">
            <w:pPr>
              <w:pStyle w:val="ListParagraph"/>
              <w:numPr>
                <w:ilvl w:val="0"/>
                <w:numId w:val="3"/>
              </w:numPr>
              <w:jc w:val="left"/>
              <w:rPr>
                <w:rFonts w:ascii="Times New Roman" w:hAnsi="Times New Roman"/>
                <w:sz w:val="20"/>
                <w:szCs w:val="20"/>
              </w:rPr>
            </w:pPr>
            <w:r>
              <w:rPr>
                <w:rFonts w:ascii="Times New Roman" w:hAnsi="Times New Roman"/>
                <w:sz w:val="20"/>
                <w:szCs w:val="20"/>
              </w:rPr>
              <w:t>Training, results and evaluation</w:t>
            </w:r>
          </w:p>
          <w:p w14:paraId="39ECDAEC" w14:textId="44E5621E" w:rsidR="004E5F3C" w:rsidRPr="002849B3" w:rsidRDefault="00355467" w:rsidP="002849B3">
            <w:pPr>
              <w:pStyle w:val="ListParagraph"/>
              <w:numPr>
                <w:ilvl w:val="0"/>
                <w:numId w:val="3"/>
              </w:numPr>
              <w:jc w:val="left"/>
              <w:rPr>
                <w:rFonts w:ascii="Times New Roman" w:hAnsi="Times New Roman"/>
                <w:sz w:val="20"/>
                <w:szCs w:val="20"/>
              </w:rPr>
            </w:pPr>
            <w:r>
              <w:rPr>
                <w:rFonts w:ascii="Times New Roman" w:hAnsi="Times New Roman"/>
                <w:sz w:val="20"/>
                <w:szCs w:val="20"/>
              </w:rPr>
              <w:t>Conclusion</w:t>
            </w:r>
          </w:p>
        </w:tc>
      </w:tr>
    </w:tbl>
    <w:p w14:paraId="198928F0" w14:textId="77777777" w:rsidR="001B4A44" w:rsidRDefault="001B4A44"/>
    <w:tbl>
      <w:tblPr>
        <w:tblW w:w="10762" w:type="dxa"/>
        <w:jc w:val="center"/>
        <w:tblLayout w:type="fixed"/>
        <w:tblLook w:val="04A0" w:firstRow="1" w:lastRow="0" w:firstColumn="1" w:lastColumn="0" w:noHBand="0" w:noVBand="1"/>
      </w:tblPr>
      <w:tblGrid>
        <w:gridCol w:w="10762"/>
      </w:tblGrid>
      <w:tr w:rsidR="00A95EE4" w14:paraId="034F347E" w14:textId="77777777" w:rsidTr="008D3369">
        <w:trPr>
          <w:trHeight w:val="85"/>
          <w:jc w:val="center"/>
        </w:trPr>
        <w:tc>
          <w:tcPr>
            <w:tcW w:w="10762" w:type="dxa"/>
          </w:tcPr>
          <w:p w14:paraId="2F8E5B3E" w14:textId="7246DAB4" w:rsidR="00A95EE4" w:rsidRDefault="009349D8" w:rsidP="008D3369">
            <w:pPr>
              <w:jc w:val="left"/>
              <w:rPr>
                <w:rFonts w:ascii="Times New Roman" w:hAnsi="Times New Roman"/>
                <w:b/>
                <w:sz w:val="20"/>
                <w:szCs w:val="20"/>
              </w:rPr>
            </w:pPr>
            <w:r>
              <w:rPr>
                <w:rFonts w:ascii="Times New Roman" w:hAnsi="Times New Roman"/>
                <w:b/>
                <w:sz w:val="20"/>
                <w:szCs w:val="20"/>
              </w:rPr>
              <w:t>Patent</w:t>
            </w:r>
            <w:r w:rsidR="00A95EE4">
              <w:rPr>
                <w:rFonts w:ascii="Times New Roman" w:hAnsi="Times New Roman"/>
                <w:b/>
                <w:sz w:val="20"/>
                <w:szCs w:val="20"/>
              </w:rPr>
              <w:t xml:space="preserve"> </w:t>
            </w:r>
            <w:r w:rsidR="004A1509">
              <w:rPr>
                <w:rFonts w:ascii="Times New Roman" w:hAnsi="Times New Roman"/>
                <w:b/>
                <w:sz w:val="20"/>
                <w:szCs w:val="20"/>
              </w:rPr>
              <w:t>summary</w:t>
            </w:r>
          </w:p>
        </w:tc>
      </w:tr>
      <w:tr w:rsidR="00A95EE4" w14:paraId="37B81F56" w14:textId="77777777" w:rsidTr="008D3369">
        <w:trPr>
          <w:trHeight w:val="85"/>
          <w:jc w:val="center"/>
        </w:trPr>
        <w:tc>
          <w:tcPr>
            <w:tcW w:w="10762" w:type="dxa"/>
            <w:tcBorders>
              <w:top w:val="single" w:sz="4" w:space="0" w:color="auto"/>
            </w:tcBorders>
          </w:tcPr>
          <w:p w14:paraId="109D6685" w14:textId="3B27C86F" w:rsidR="00A95EE4" w:rsidRDefault="00A95EE4" w:rsidP="00104A10">
            <w:pPr>
              <w:jc w:val="left"/>
              <w:rPr>
                <w:rFonts w:ascii="Times New Roman" w:hAnsi="Times New Roman"/>
                <w:sz w:val="20"/>
                <w:szCs w:val="20"/>
              </w:rPr>
            </w:pPr>
            <w:r>
              <w:rPr>
                <w:rFonts w:ascii="Times New Roman" w:hAnsi="Times New Roman"/>
                <w:b/>
                <w:sz w:val="20"/>
                <w:szCs w:val="20"/>
              </w:rPr>
              <w:t xml:space="preserve">Title: </w:t>
            </w:r>
            <w:r w:rsidR="00EA6A8D">
              <w:rPr>
                <w:rFonts w:ascii="Times New Roman" w:hAnsi="Times New Roman"/>
                <w:sz w:val="20"/>
                <w:szCs w:val="20"/>
              </w:rPr>
              <w:t>Rating of city road segments for taxi hailing based on HANA technology</w:t>
            </w:r>
          </w:p>
          <w:p w14:paraId="0172BE43" w14:textId="6E2B42A9" w:rsidR="00A95EE4" w:rsidRPr="007D172A" w:rsidRDefault="00A95EE4" w:rsidP="007D172A">
            <w:pPr>
              <w:widowControl/>
              <w:jc w:val="left"/>
              <w:rPr>
                <w:rFonts w:ascii="Times New Roman" w:hAnsi="Times New Roman"/>
                <w:kern w:val="0"/>
                <w:sz w:val="24"/>
                <w:szCs w:val="24"/>
              </w:rPr>
            </w:pPr>
            <w:r>
              <w:rPr>
                <w:rFonts w:ascii="Times New Roman" w:hAnsi="Times New Roman"/>
                <w:b/>
                <w:sz w:val="20"/>
                <w:szCs w:val="20"/>
              </w:rPr>
              <w:t xml:space="preserve">Authors: </w:t>
            </w:r>
            <w:proofErr w:type="spellStart"/>
            <w:r w:rsidR="0009621A" w:rsidRPr="007D172A">
              <w:rPr>
                <w:rFonts w:ascii="Times New Roman" w:hAnsi="Times New Roman"/>
                <w:sz w:val="20"/>
                <w:szCs w:val="20"/>
              </w:rPr>
              <w:t>Daihui</w:t>
            </w:r>
            <w:proofErr w:type="spellEnd"/>
            <w:r w:rsidR="0009621A" w:rsidRPr="007D172A">
              <w:rPr>
                <w:rFonts w:ascii="Times New Roman" w:hAnsi="Times New Roman"/>
                <w:sz w:val="20"/>
                <w:szCs w:val="20"/>
              </w:rPr>
              <w:t xml:space="preserve"> Zhu, </w:t>
            </w:r>
            <w:proofErr w:type="spellStart"/>
            <w:r w:rsidR="0009621A" w:rsidRPr="007D172A">
              <w:rPr>
                <w:rFonts w:ascii="Times New Roman" w:hAnsi="Times New Roman"/>
                <w:sz w:val="20"/>
                <w:szCs w:val="20"/>
              </w:rPr>
              <w:t>Ke</w:t>
            </w:r>
            <w:proofErr w:type="spellEnd"/>
            <w:r w:rsidR="0009621A" w:rsidRPr="007D172A">
              <w:rPr>
                <w:rFonts w:ascii="Times New Roman" w:hAnsi="Times New Roman"/>
                <w:sz w:val="20"/>
                <w:szCs w:val="20"/>
              </w:rPr>
              <w:t xml:space="preserve"> Wang, Lei Ding, </w:t>
            </w:r>
            <w:proofErr w:type="spellStart"/>
            <w:r w:rsidR="0009621A" w:rsidRPr="007D172A">
              <w:rPr>
                <w:rFonts w:ascii="Times New Roman" w:hAnsi="Times New Roman"/>
                <w:sz w:val="20"/>
                <w:szCs w:val="20"/>
              </w:rPr>
              <w:t>Qiwei</w:t>
            </w:r>
            <w:proofErr w:type="spellEnd"/>
            <w:r w:rsidR="0009621A" w:rsidRPr="007D172A">
              <w:rPr>
                <w:rFonts w:ascii="Times New Roman" w:hAnsi="Times New Roman"/>
                <w:sz w:val="20"/>
                <w:szCs w:val="20"/>
              </w:rPr>
              <w:t xml:space="preserve"> Zhang, Ye </w:t>
            </w:r>
            <w:proofErr w:type="spellStart"/>
            <w:r w:rsidR="0009621A" w:rsidRPr="007D172A">
              <w:rPr>
                <w:rFonts w:ascii="Times New Roman" w:hAnsi="Times New Roman"/>
                <w:sz w:val="20"/>
                <w:szCs w:val="20"/>
              </w:rPr>
              <w:t>Jin</w:t>
            </w:r>
            <w:proofErr w:type="spellEnd"/>
            <w:r w:rsidR="0009621A" w:rsidRPr="007D172A">
              <w:rPr>
                <w:rFonts w:ascii="Times New Roman" w:hAnsi="Times New Roman"/>
                <w:sz w:val="20"/>
                <w:szCs w:val="20"/>
              </w:rPr>
              <w:t xml:space="preserve">, </w:t>
            </w:r>
            <w:proofErr w:type="spellStart"/>
            <w:r w:rsidR="0009621A" w:rsidRPr="007D172A">
              <w:rPr>
                <w:rFonts w:ascii="Times New Roman" w:hAnsi="Times New Roman"/>
                <w:sz w:val="20"/>
                <w:szCs w:val="20"/>
              </w:rPr>
              <w:t>Yinling</w:t>
            </w:r>
            <w:proofErr w:type="spellEnd"/>
            <w:r w:rsidR="0009621A" w:rsidRPr="007D172A">
              <w:rPr>
                <w:rFonts w:ascii="Times New Roman" w:hAnsi="Times New Roman"/>
                <w:sz w:val="20"/>
                <w:szCs w:val="20"/>
              </w:rPr>
              <w:t xml:space="preserve"> Ni</w:t>
            </w:r>
          </w:p>
          <w:p w14:paraId="2FDBFE94" w14:textId="77777777" w:rsidR="004C5D81" w:rsidRDefault="000F7F20" w:rsidP="00104A10">
            <w:pPr>
              <w:jc w:val="left"/>
              <w:rPr>
                <w:rFonts w:ascii="Times New Roman" w:hAnsi="Times New Roman"/>
                <w:sz w:val="20"/>
                <w:szCs w:val="20"/>
              </w:rPr>
            </w:pPr>
            <w:r>
              <w:rPr>
                <w:rFonts w:ascii="Times New Roman" w:hAnsi="Times New Roman"/>
                <w:b/>
                <w:bCs/>
                <w:sz w:val="20"/>
                <w:szCs w:val="20"/>
              </w:rPr>
              <w:t>Patent info.</w:t>
            </w:r>
            <w:r w:rsidR="00A95EE4">
              <w:rPr>
                <w:rFonts w:ascii="Times New Roman" w:hAnsi="Times New Roman"/>
                <w:sz w:val="20"/>
                <w:szCs w:val="20"/>
              </w:rPr>
              <w:t xml:space="preserve">: </w:t>
            </w:r>
            <w:r w:rsidR="00CE396D">
              <w:rPr>
                <w:rFonts w:ascii="Times New Roman" w:hAnsi="Times New Roman"/>
                <w:sz w:val="20"/>
                <w:szCs w:val="20"/>
              </w:rPr>
              <w:t xml:space="preserve">US Application NO. 13/934,706 | Patent ID 81495268 | Patent Ref </w:t>
            </w:r>
            <w:r w:rsidR="00CE396D">
              <w:rPr>
                <w:rFonts w:ascii="Times New Roman" w:hAnsi="Times New Roman" w:hint="eastAsia"/>
                <w:sz w:val="20"/>
                <w:szCs w:val="20"/>
              </w:rPr>
              <w:t>1</w:t>
            </w:r>
            <w:r w:rsidR="00CE396D">
              <w:rPr>
                <w:rFonts w:ascii="Times New Roman" w:hAnsi="Times New Roman"/>
                <w:sz w:val="20"/>
                <w:szCs w:val="20"/>
              </w:rPr>
              <w:t xml:space="preserve">20542US01, China Application NO. 20130269463.3 | Patent ID 82826027 | Patent Ref </w:t>
            </w:r>
            <w:r w:rsidR="00CE396D">
              <w:rPr>
                <w:rFonts w:ascii="Times New Roman" w:hAnsi="Times New Roman" w:hint="eastAsia"/>
                <w:sz w:val="20"/>
                <w:szCs w:val="20"/>
              </w:rPr>
              <w:t>1</w:t>
            </w:r>
            <w:r w:rsidR="00CE396D">
              <w:rPr>
                <w:rFonts w:ascii="Times New Roman" w:hAnsi="Times New Roman"/>
                <w:sz w:val="20"/>
                <w:szCs w:val="20"/>
              </w:rPr>
              <w:t>20542CN01</w:t>
            </w:r>
          </w:p>
          <w:p w14:paraId="6AA6BF74" w14:textId="3224263F" w:rsidR="00A95EE4" w:rsidRDefault="00A95EE4" w:rsidP="00104A10">
            <w:pPr>
              <w:jc w:val="left"/>
              <w:rPr>
                <w:rFonts w:ascii="Times New Roman" w:hAnsi="Times New Roman"/>
                <w:sz w:val="20"/>
                <w:szCs w:val="20"/>
              </w:rPr>
            </w:pPr>
            <w:r>
              <w:rPr>
                <w:rFonts w:ascii="Times New Roman" w:hAnsi="Times New Roman"/>
                <w:b/>
                <w:bCs/>
                <w:sz w:val="20"/>
                <w:szCs w:val="20"/>
              </w:rPr>
              <w:lastRenderedPageBreak/>
              <w:t>Summary</w:t>
            </w:r>
            <w:r>
              <w:rPr>
                <w:rFonts w:ascii="Times New Roman" w:hAnsi="Times New Roman"/>
                <w:sz w:val="20"/>
                <w:szCs w:val="20"/>
              </w:rPr>
              <w:t>:</w:t>
            </w:r>
          </w:p>
          <w:p w14:paraId="1A0BC1A3" w14:textId="2746C839" w:rsidR="00A95EE4" w:rsidRPr="00585A83" w:rsidRDefault="00D36372" w:rsidP="00B20C5B">
            <w:pPr>
              <w:rPr>
                <w:rFonts w:ascii="Times New Roman" w:hAnsi="Times New Roman"/>
                <w:sz w:val="20"/>
                <w:szCs w:val="20"/>
              </w:rPr>
            </w:pPr>
            <w:r w:rsidRPr="00B20C5B">
              <w:rPr>
                <w:rFonts w:ascii="Times New Roman" w:hAnsi="Times New Roman"/>
                <w:sz w:val="20"/>
                <w:szCs w:val="20"/>
              </w:rPr>
              <w:t>H</w:t>
            </w:r>
            <w:r w:rsidR="00044326" w:rsidRPr="00B20C5B">
              <w:rPr>
                <w:rFonts w:ascii="Times New Roman" w:hAnsi="Times New Roman"/>
                <w:sz w:val="20"/>
                <w:szCs w:val="20"/>
              </w:rPr>
              <w:t xml:space="preserve">ow to discover better locations for taxi requesters to hail their wanted taxis given historical data of taxis, start-destination pairs, time and season parameters of hailing events </w:t>
            </w:r>
            <w:r w:rsidR="00585A83" w:rsidRPr="00B20C5B">
              <w:rPr>
                <w:rFonts w:ascii="Times New Roman" w:hAnsi="Times New Roman"/>
                <w:sz w:val="20"/>
                <w:szCs w:val="20"/>
              </w:rPr>
              <w:t xml:space="preserve">is </w:t>
            </w:r>
            <w:r w:rsidR="003A1B68" w:rsidRPr="00B20C5B">
              <w:rPr>
                <w:rFonts w:ascii="Times New Roman" w:hAnsi="Times New Roman"/>
                <w:sz w:val="20"/>
                <w:szCs w:val="20"/>
              </w:rPr>
              <w:t>always a general</w:t>
            </w:r>
            <w:r w:rsidR="00585A83" w:rsidRPr="00B20C5B">
              <w:rPr>
                <w:rFonts w:ascii="Times New Roman" w:hAnsi="Times New Roman"/>
                <w:sz w:val="20"/>
                <w:szCs w:val="20"/>
              </w:rPr>
              <w:t xml:space="preserve"> problem in most of big cities </w:t>
            </w:r>
            <w:r w:rsidR="00656C42" w:rsidRPr="00B20C5B">
              <w:rPr>
                <w:rFonts w:ascii="Times New Roman" w:hAnsi="Times New Roman"/>
                <w:sz w:val="20"/>
                <w:szCs w:val="20"/>
              </w:rPr>
              <w:t>in China</w:t>
            </w:r>
            <w:r w:rsidR="00585A83" w:rsidRPr="00B20C5B">
              <w:rPr>
                <w:rFonts w:ascii="Times New Roman" w:hAnsi="Times New Roman"/>
                <w:sz w:val="20"/>
                <w:szCs w:val="20"/>
              </w:rPr>
              <w:t>. Even if sometime just 100 meters away from their current location</w:t>
            </w:r>
            <w:r w:rsidR="00B92EBE">
              <w:rPr>
                <w:rFonts w:ascii="Times New Roman" w:hAnsi="Times New Roman"/>
                <w:sz w:val="20"/>
                <w:szCs w:val="20"/>
              </w:rPr>
              <w:t xml:space="preserve"> </w:t>
            </w:r>
            <w:r w:rsidR="00585A83" w:rsidRPr="00B20C5B">
              <w:rPr>
                <w:rFonts w:ascii="Times New Roman" w:hAnsi="Times New Roman"/>
                <w:sz w:val="20"/>
                <w:szCs w:val="20"/>
              </w:rPr>
              <w:t xml:space="preserve">passengers can easily pick up a taxi, they still seem blind to their best options. Moreover, this issue is also dependent on seasons, week days as well as specific day time, which casts challenge to most citizens and visitors. </w:t>
            </w:r>
            <w:r w:rsidR="002960D8" w:rsidRPr="00B20C5B">
              <w:rPr>
                <w:rFonts w:ascii="Times New Roman" w:hAnsi="Times New Roman"/>
                <w:sz w:val="20"/>
                <w:szCs w:val="20"/>
              </w:rPr>
              <w:t>In this patent</w:t>
            </w:r>
            <w:r w:rsidR="001C56FE" w:rsidRPr="00B20C5B">
              <w:rPr>
                <w:rFonts w:ascii="Times New Roman" w:hAnsi="Times New Roman"/>
                <w:sz w:val="20"/>
                <w:szCs w:val="20"/>
              </w:rPr>
              <w:t>,</w:t>
            </w:r>
            <w:r w:rsidR="002960D8" w:rsidRPr="00B20C5B">
              <w:rPr>
                <w:rFonts w:ascii="Times New Roman" w:hAnsi="Times New Roman"/>
                <w:sz w:val="20"/>
                <w:szCs w:val="20"/>
              </w:rPr>
              <w:t xml:space="preserve"> </w:t>
            </w:r>
            <w:r w:rsidR="00CC5E92" w:rsidRPr="00B20C5B">
              <w:rPr>
                <w:rFonts w:ascii="Times New Roman" w:hAnsi="Times New Roman"/>
                <w:sz w:val="20"/>
                <w:szCs w:val="20"/>
              </w:rPr>
              <w:t xml:space="preserve">We resort to massive taxi trace data (tens of millions per day) from taxi companies in </w:t>
            </w:r>
            <w:r w:rsidR="0050080F" w:rsidRPr="0050080F">
              <w:rPr>
                <w:rFonts w:ascii="Times New Roman" w:hAnsi="Times New Roman"/>
                <w:sz w:val="20"/>
                <w:szCs w:val="20"/>
              </w:rPr>
              <w:t>a big Chinese</w:t>
            </w:r>
            <w:r w:rsidR="00CC5E92" w:rsidRPr="00B20C5B">
              <w:rPr>
                <w:rFonts w:ascii="Times New Roman" w:hAnsi="Times New Roman"/>
                <w:sz w:val="20"/>
                <w:szCs w:val="20"/>
              </w:rPr>
              <w:t xml:space="preserve"> city and personal location data from mobile app to help citizens and visitors find the best nearby location</w:t>
            </w:r>
            <w:r w:rsidR="00010F0C">
              <w:rPr>
                <w:rFonts w:ascii="Times New Roman" w:hAnsi="Times New Roman"/>
                <w:sz w:val="20"/>
                <w:szCs w:val="20"/>
              </w:rPr>
              <w:t>s</w:t>
            </w:r>
            <w:r w:rsidR="00CC5E92" w:rsidRPr="00B20C5B">
              <w:rPr>
                <w:rFonts w:ascii="Times New Roman" w:hAnsi="Times New Roman"/>
                <w:sz w:val="20"/>
                <w:szCs w:val="20"/>
              </w:rPr>
              <w:t xml:space="preserve"> to hail an open taxi given </w:t>
            </w:r>
            <w:r w:rsidR="00BA5A79">
              <w:rPr>
                <w:rFonts w:ascii="Times New Roman" w:hAnsi="Times New Roman"/>
                <w:sz w:val="20"/>
                <w:szCs w:val="20"/>
              </w:rPr>
              <w:t>all factors mentioned before</w:t>
            </w:r>
            <w:r w:rsidR="00CC5E92" w:rsidRPr="00B20C5B">
              <w:rPr>
                <w:rFonts w:ascii="Times New Roman" w:hAnsi="Times New Roman"/>
                <w:sz w:val="20"/>
                <w:szCs w:val="20"/>
              </w:rPr>
              <w:t>. The location calculation has been done on SAP HANA in-memory calculation platform, which provide an instant insight to discover the best nearby road segments</w:t>
            </w:r>
            <w:r w:rsidR="00D7687F">
              <w:rPr>
                <w:rFonts w:ascii="Times New Roman" w:hAnsi="Times New Roman"/>
                <w:sz w:val="20"/>
                <w:szCs w:val="20"/>
              </w:rPr>
              <w:t xml:space="preserve"> that taxi candidates are located</w:t>
            </w:r>
            <w:r w:rsidR="008113BD">
              <w:rPr>
                <w:rFonts w:ascii="Times New Roman" w:hAnsi="Times New Roman"/>
                <w:sz w:val="20"/>
                <w:szCs w:val="20"/>
              </w:rPr>
              <w:t xml:space="preserve"> at</w:t>
            </w:r>
            <w:r w:rsidR="00CC5E92" w:rsidRPr="00B20C5B">
              <w:rPr>
                <w:rFonts w:ascii="Times New Roman" w:hAnsi="Times New Roman"/>
                <w:sz w:val="20"/>
                <w:szCs w:val="20"/>
              </w:rPr>
              <w:t xml:space="preserve"> via HANA’s high performance data mining capability.</w:t>
            </w:r>
          </w:p>
          <w:p w14:paraId="50104901" w14:textId="7D32F3DC" w:rsidR="00A95EE4" w:rsidRDefault="004A2C87" w:rsidP="00104A10">
            <w:pPr>
              <w:jc w:val="left"/>
              <w:rPr>
                <w:rFonts w:ascii="Times New Roman" w:hAnsi="Times New Roman"/>
                <w:sz w:val="20"/>
                <w:szCs w:val="20"/>
              </w:rPr>
            </w:pPr>
            <w:r>
              <w:rPr>
                <w:rFonts w:ascii="Times New Roman" w:hAnsi="Times New Roman"/>
                <w:b/>
                <w:sz w:val="20"/>
                <w:szCs w:val="20"/>
              </w:rPr>
              <w:t>Innovations</w:t>
            </w:r>
            <w:r w:rsidR="00A95EE4">
              <w:rPr>
                <w:rFonts w:ascii="Times New Roman" w:hAnsi="Times New Roman"/>
                <w:sz w:val="20"/>
                <w:szCs w:val="20"/>
              </w:rPr>
              <w:t>:</w:t>
            </w:r>
          </w:p>
          <w:p w14:paraId="263D243D" w14:textId="72FAC131" w:rsidR="00B20C5B" w:rsidRPr="00B20C5B" w:rsidRDefault="00B20C5B" w:rsidP="00B20C5B">
            <w:pPr>
              <w:pStyle w:val="ListParagraph"/>
              <w:numPr>
                <w:ilvl w:val="0"/>
                <w:numId w:val="4"/>
              </w:numPr>
              <w:rPr>
                <w:rFonts w:ascii="Times New Roman" w:hAnsi="Times New Roman"/>
                <w:sz w:val="20"/>
                <w:szCs w:val="20"/>
              </w:rPr>
            </w:pPr>
            <w:r w:rsidRPr="00B20C5B">
              <w:rPr>
                <w:rFonts w:ascii="Times New Roman" w:hAnsi="Times New Roman"/>
                <w:sz w:val="20"/>
                <w:szCs w:val="20"/>
              </w:rPr>
              <w:t xml:space="preserve">The calculation is not only based on historical taxi location data, but also integrates </w:t>
            </w:r>
            <w:r w:rsidR="002536B4">
              <w:rPr>
                <w:rFonts w:ascii="Times New Roman" w:hAnsi="Times New Roman"/>
                <w:sz w:val="20"/>
                <w:szCs w:val="20"/>
              </w:rPr>
              <w:t>with</w:t>
            </w:r>
            <w:r w:rsidR="002536B4" w:rsidRPr="00B20C5B">
              <w:rPr>
                <w:rFonts w:ascii="Times New Roman" w:hAnsi="Times New Roman"/>
                <w:sz w:val="20"/>
                <w:szCs w:val="20"/>
              </w:rPr>
              <w:t xml:space="preserve"> </w:t>
            </w:r>
            <w:r w:rsidRPr="00B20C5B">
              <w:rPr>
                <w:rFonts w:ascii="Times New Roman" w:hAnsi="Times New Roman"/>
                <w:sz w:val="20"/>
                <w:szCs w:val="20"/>
              </w:rPr>
              <w:t>real-time location data collected from mobile app. This can help improve accuracy of calculation results iteratively</w:t>
            </w:r>
          </w:p>
          <w:p w14:paraId="12A40736" w14:textId="6DE634F2" w:rsidR="00B20C5B" w:rsidRPr="00B20C5B" w:rsidRDefault="00B20C5B" w:rsidP="00B20C5B">
            <w:pPr>
              <w:pStyle w:val="ListParagraph"/>
              <w:numPr>
                <w:ilvl w:val="0"/>
                <w:numId w:val="4"/>
              </w:numPr>
              <w:rPr>
                <w:rFonts w:ascii="Times New Roman" w:hAnsi="Times New Roman"/>
                <w:sz w:val="20"/>
                <w:szCs w:val="20"/>
              </w:rPr>
            </w:pPr>
            <w:r w:rsidRPr="00B20C5B">
              <w:rPr>
                <w:rFonts w:ascii="Times New Roman" w:hAnsi="Times New Roman"/>
                <w:sz w:val="20"/>
                <w:szCs w:val="20"/>
              </w:rPr>
              <w:t xml:space="preserve">The calculation is multi-dimensional which contains </w:t>
            </w:r>
            <w:r w:rsidR="00356A9E">
              <w:rPr>
                <w:rFonts w:ascii="Times New Roman" w:hAnsi="Times New Roman"/>
                <w:sz w:val="20"/>
                <w:szCs w:val="20"/>
              </w:rPr>
              <w:t>various</w:t>
            </w:r>
            <w:r w:rsidR="00356A9E" w:rsidRPr="00B20C5B">
              <w:rPr>
                <w:rFonts w:ascii="Times New Roman" w:hAnsi="Times New Roman"/>
                <w:sz w:val="20"/>
                <w:szCs w:val="20"/>
              </w:rPr>
              <w:t xml:space="preserve"> </w:t>
            </w:r>
            <w:r w:rsidRPr="00B20C5B">
              <w:rPr>
                <w:rFonts w:ascii="Times New Roman" w:hAnsi="Times New Roman"/>
                <w:sz w:val="20"/>
                <w:szCs w:val="20"/>
              </w:rPr>
              <w:t>measures, such as heading of taxis, pickups, taxi vacancy and ratio of demand and supply etc.</w:t>
            </w:r>
          </w:p>
          <w:p w14:paraId="1A7FE182" w14:textId="18D25C94" w:rsidR="004A2C87" w:rsidRPr="000B765A" w:rsidRDefault="00B20C5B" w:rsidP="000B765A">
            <w:pPr>
              <w:pStyle w:val="ListParagraph"/>
              <w:numPr>
                <w:ilvl w:val="0"/>
                <w:numId w:val="4"/>
              </w:numPr>
              <w:rPr>
                <w:rFonts w:ascii="Times New Roman" w:hAnsi="Times New Roman"/>
                <w:sz w:val="20"/>
                <w:szCs w:val="20"/>
              </w:rPr>
            </w:pPr>
            <w:r w:rsidRPr="00B20C5B">
              <w:rPr>
                <w:rFonts w:ascii="Times New Roman" w:hAnsi="Times New Roman"/>
                <w:sz w:val="20"/>
                <w:szCs w:val="20"/>
              </w:rPr>
              <w:t xml:space="preserve">The calculation has been executed on SAP HANA platform, which speeds up the whole process of data retrieval and analysis with less disk IO </w:t>
            </w:r>
            <w:r w:rsidR="00A12AD1">
              <w:rPr>
                <w:rFonts w:ascii="Times New Roman" w:hAnsi="Times New Roman"/>
                <w:sz w:val="20"/>
                <w:szCs w:val="20"/>
              </w:rPr>
              <w:t>due to</w:t>
            </w:r>
            <w:r w:rsidR="00A12AD1" w:rsidRPr="00B20C5B">
              <w:rPr>
                <w:rFonts w:ascii="Times New Roman" w:hAnsi="Times New Roman"/>
                <w:sz w:val="20"/>
                <w:szCs w:val="20"/>
              </w:rPr>
              <w:t xml:space="preserve"> </w:t>
            </w:r>
            <w:r w:rsidRPr="00B20C5B">
              <w:rPr>
                <w:rFonts w:ascii="Times New Roman" w:hAnsi="Times New Roman"/>
                <w:sz w:val="20"/>
                <w:szCs w:val="20"/>
              </w:rPr>
              <w:t>optimized data indexes</w:t>
            </w:r>
          </w:p>
          <w:p w14:paraId="4F249447" w14:textId="77777777" w:rsidR="00527F01" w:rsidRDefault="00527F01" w:rsidP="00104A10">
            <w:pPr>
              <w:jc w:val="left"/>
              <w:rPr>
                <w:rFonts w:ascii="Times New Roman" w:hAnsi="Times New Roman"/>
                <w:sz w:val="20"/>
                <w:szCs w:val="20"/>
              </w:rPr>
            </w:pPr>
          </w:p>
          <w:p w14:paraId="6CFF9AE7" w14:textId="50CDFD75" w:rsidR="00527F01" w:rsidRDefault="00527F01" w:rsidP="00527F01">
            <w:pPr>
              <w:jc w:val="left"/>
              <w:rPr>
                <w:rFonts w:ascii="Times New Roman" w:hAnsi="Times New Roman"/>
                <w:sz w:val="20"/>
                <w:szCs w:val="20"/>
              </w:rPr>
            </w:pPr>
            <w:r>
              <w:rPr>
                <w:rFonts w:ascii="Times New Roman" w:hAnsi="Times New Roman"/>
                <w:b/>
                <w:sz w:val="20"/>
                <w:szCs w:val="20"/>
              </w:rPr>
              <w:t xml:space="preserve">Title: </w:t>
            </w:r>
            <w:r w:rsidR="009007A1">
              <w:rPr>
                <w:rFonts w:ascii="Times New Roman" w:hAnsi="Times New Roman"/>
                <w:sz w:val="20"/>
                <w:szCs w:val="20"/>
              </w:rPr>
              <w:t>Simulator of bundle clicking for validating Bandit strategies in A/B testing</w:t>
            </w:r>
          </w:p>
          <w:p w14:paraId="24E671B4" w14:textId="1DF797B9" w:rsidR="00527F01" w:rsidRPr="00651B55" w:rsidRDefault="00527F01" w:rsidP="00527F01">
            <w:pPr>
              <w:jc w:val="left"/>
              <w:rPr>
                <w:rFonts w:ascii="Times New Roman" w:hAnsi="Times New Roman"/>
                <w:sz w:val="20"/>
                <w:szCs w:val="20"/>
                <w:rPrChange w:id="170" w:author="丁 磊" w:date="2022-10-09T11:30:00Z">
                  <w:rPr>
                    <w:rFonts w:ascii="Times New Roman" w:hAnsi="Times New Roman"/>
                    <w:sz w:val="20"/>
                    <w:szCs w:val="20"/>
                    <w:lang w:val="de-DE"/>
                  </w:rPr>
                </w:rPrChange>
              </w:rPr>
            </w:pPr>
            <w:r>
              <w:rPr>
                <w:rFonts w:ascii="Times New Roman" w:hAnsi="Times New Roman"/>
                <w:b/>
                <w:sz w:val="20"/>
                <w:szCs w:val="20"/>
              </w:rPr>
              <w:t xml:space="preserve">Authors: </w:t>
            </w:r>
            <w:r w:rsidR="004D103E" w:rsidRPr="007D172A">
              <w:rPr>
                <w:rFonts w:ascii="Times New Roman" w:hAnsi="Times New Roman"/>
                <w:sz w:val="20"/>
                <w:szCs w:val="20"/>
              </w:rPr>
              <w:t>Lei Ding</w:t>
            </w:r>
            <w:r w:rsidR="004D103E">
              <w:rPr>
                <w:rFonts w:ascii="Times New Roman" w:hAnsi="Times New Roman"/>
                <w:sz w:val="20"/>
                <w:szCs w:val="20"/>
              </w:rPr>
              <w:t xml:space="preserve">, </w:t>
            </w:r>
            <w:proofErr w:type="spellStart"/>
            <w:r w:rsidR="004D103E">
              <w:rPr>
                <w:rFonts w:ascii="Times New Roman" w:hAnsi="Times New Roman"/>
                <w:sz w:val="20"/>
                <w:szCs w:val="20"/>
              </w:rPr>
              <w:t>Yangyang</w:t>
            </w:r>
            <w:proofErr w:type="spellEnd"/>
            <w:r w:rsidR="004D103E">
              <w:rPr>
                <w:rFonts w:ascii="Times New Roman" w:hAnsi="Times New Roman"/>
                <w:sz w:val="20"/>
                <w:szCs w:val="20"/>
              </w:rPr>
              <w:t xml:space="preserve"> Chen</w:t>
            </w:r>
          </w:p>
          <w:p w14:paraId="3B1EBE14" w14:textId="083AAD61" w:rsidR="00483404" w:rsidRDefault="00527F01" w:rsidP="00527F01">
            <w:pPr>
              <w:jc w:val="left"/>
              <w:rPr>
                <w:rFonts w:ascii="Times New Roman" w:hAnsi="Times New Roman"/>
                <w:sz w:val="20"/>
                <w:szCs w:val="20"/>
              </w:rPr>
            </w:pPr>
            <w:r>
              <w:rPr>
                <w:rFonts w:ascii="Times New Roman" w:hAnsi="Times New Roman"/>
                <w:b/>
                <w:bCs/>
                <w:sz w:val="20"/>
                <w:szCs w:val="20"/>
              </w:rPr>
              <w:t>Patent info.</w:t>
            </w:r>
            <w:r>
              <w:rPr>
                <w:rFonts w:ascii="Times New Roman" w:hAnsi="Times New Roman"/>
                <w:sz w:val="20"/>
                <w:szCs w:val="20"/>
              </w:rPr>
              <w:t>:</w:t>
            </w:r>
            <w:r w:rsidR="00483404">
              <w:rPr>
                <w:rFonts w:ascii="Times New Roman" w:hAnsi="Times New Roman"/>
                <w:sz w:val="20"/>
                <w:szCs w:val="20"/>
              </w:rPr>
              <w:t xml:space="preserve"> US Application NO. 17/547,637 | Patent ID 83839171 | Patent Ref </w:t>
            </w:r>
            <w:r w:rsidR="00483404" w:rsidRPr="00567AC8">
              <w:rPr>
                <w:rFonts w:ascii="Times New Roman" w:hAnsi="Times New Roman"/>
                <w:sz w:val="20"/>
                <w:szCs w:val="20"/>
              </w:rPr>
              <w:t>210412US01</w:t>
            </w:r>
          </w:p>
          <w:p w14:paraId="45BA887A" w14:textId="77777777" w:rsidR="00527F01" w:rsidRDefault="00527F01" w:rsidP="00527F01">
            <w:pPr>
              <w:jc w:val="left"/>
              <w:rPr>
                <w:rFonts w:ascii="Times New Roman" w:hAnsi="Times New Roman"/>
                <w:sz w:val="20"/>
                <w:szCs w:val="20"/>
              </w:rPr>
            </w:pPr>
            <w:r>
              <w:rPr>
                <w:rFonts w:ascii="Times New Roman" w:hAnsi="Times New Roman"/>
                <w:b/>
                <w:bCs/>
                <w:sz w:val="20"/>
                <w:szCs w:val="20"/>
              </w:rPr>
              <w:t>Summary</w:t>
            </w:r>
            <w:r>
              <w:rPr>
                <w:rFonts w:ascii="Times New Roman" w:hAnsi="Times New Roman"/>
                <w:sz w:val="20"/>
                <w:szCs w:val="20"/>
              </w:rPr>
              <w:t>:</w:t>
            </w:r>
          </w:p>
          <w:p w14:paraId="20127BC6" w14:textId="75239934" w:rsidR="00527F01" w:rsidRPr="00740333" w:rsidRDefault="0071613F" w:rsidP="00FA0486">
            <w:pPr>
              <w:rPr>
                <w:rFonts w:ascii="Times New Roman" w:hAnsi="Times New Roman"/>
                <w:sz w:val="20"/>
                <w:szCs w:val="20"/>
              </w:rPr>
            </w:pPr>
            <w:r w:rsidRPr="00FA0486">
              <w:rPr>
                <w:rFonts w:ascii="Times New Roman" w:hAnsi="Times New Roman"/>
                <w:sz w:val="20"/>
                <w:szCs w:val="20"/>
              </w:rPr>
              <w:t xml:space="preserve">SAP upscale has delivered multiple client channels to allow customers to interact with backend services, such as iOS, Android applications and web applications. As an AI-enabled backend system, many system features have </w:t>
            </w:r>
            <w:r w:rsidR="007F6B61">
              <w:rPr>
                <w:rFonts w:ascii="Times New Roman" w:hAnsi="Times New Roman"/>
                <w:sz w:val="20"/>
                <w:szCs w:val="20"/>
              </w:rPr>
              <w:t xml:space="preserve">to be verified through </w:t>
            </w:r>
            <w:r w:rsidRPr="00FA0486">
              <w:rPr>
                <w:rFonts w:ascii="Times New Roman" w:hAnsi="Times New Roman"/>
                <w:sz w:val="20"/>
                <w:szCs w:val="20"/>
              </w:rPr>
              <w:t xml:space="preserve">A/B testing in order to understand if those features will </w:t>
            </w:r>
            <w:r w:rsidR="006F0EDB">
              <w:rPr>
                <w:rFonts w:ascii="Times New Roman" w:hAnsi="Times New Roman"/>
                <w:sz w:val="20"/>
                <w:szCs w:val="20"/>
              </w:rPr>
              <w:t>really</w:t>
            </w:r>
            <w:r w:rsidR="006F0EDB" w:rsidRPr="00FA0486">
              <w:rPr>
                <w:rFonts w:ascii="Times New Roman" w:hAnsi="Times New Roman"/>
                <w:sz w:val="20"/>
                <w:szCs w:val="20"/>
              </w:rPr>
              <w:t xml:space="preserve"> </w:t>
            </w:r>
            <w:r w:rsidRPr="00FA0486">
              <w:rPr>
                <w:rFonts w:ascii="Times New Roman" w:hAnsi="Times New Roman"/>
                <w:sz w:val="20"/>
                <w:szCs w:val="20"/>
              </w:rPr>
              <w:t xml:space="preserve">improve sales. However, an obvious drawback is </w:t>
            </w:r>
            <w:r w:rsidR="00451685">
              <w:rPr>
                <w:rFonts w:ascii="Times New Roman" w:hAnsi="Times New Roman"/>
                <w:sz w:val="20"/>
                <w:szCs w:val="20"/>
              </w:rPr>
              <w:t xml:space="preserve">that </w:t>
            </w:r>
            <w:r w:rsidRPr="00FA0486">
              <w:rPr>
                <w:rFonts w:ascii="Times New Roman" w:hAnsi="Times New Roman"/>
                <w:sz w:val="20"/>
                <w:szCs w:val="20"/>
              </w:rPr>
              <w:t xml:space="preserve">merchants may suffer from losing potential customers, if trials of new product fail to fulfill customers’ satisfaction </w:t>
            </w:r>
            <w:r w:rsidR="009D3789">
              <w:rPr>
                <w:rFonts w:ascii="Times New Roman" w:hAnsi="Times New Roman"/>
                <w:sz w:val="20"/>
                <w:szCs w:val="20"/>
              </w:rPr>
              <w:t>in</w:t>
            </w:r>
            <w:r w:rsidR="00581920" w:rsidRPr="00FA0486">
              <w:rPr>
                <w:rFonts w:ascii="Times New Roman" w:hAnsi="Times New Roman"/>
                <w:sz w:val="20"/>
                <w:szCs w:val="20"/>
              </w:rPr>
              <w:t xml:space="preserve"> </w:t>
            </w:r>
            <w:r w:rsidRPr="00FA0486">
              <w:rPr>
                <w:rFonts w:ascii="Times New Roman" w:hAnsi="Times New Roman"/>
                <w:sz w:val="20"/>
                <w:szCs w:val="20"/>
              </w:rPr>
              <w:t>a</w:t>
            </w:r>
            <w:r w:rsidR="009D3789">
              <w:rPr>
                <w:rFonts w:ascii="Times New Roman" w:hAnsi="Times New Roman"/>
                <w:sz w:val="20"/>
                <w:szCs w:val="20"/>
              </w:rPr>
              <w:t xml:space="preserve"> relatively</w:t>
            </w:r>
            <w:r w:rsidRPr="00FA0486">
              <w:rPr>
                <w:rFonts w:ascii="Times New Roman" w:hAnsi="Times New Roman"/>
                <w:sz w:val="20"/>
                <w:szCs w:val="20"/>
              </w:rPr>
              <w:t xml:space="preserve"> long</w:t>
            </w:r>
            <w:r w:rsidR="00BA16FF">
              <w:rPr>
                <w:rFonts w:ascii="Times New Roman" w:hAnsi="Times New Roman"/>
                <w:sz w:val="20"/>
                <w:szCs w:val="20"/>
              </w:rPr>
              <w:t>er</w:t>
            </w:r>
            <w:r w:rsidRPr="00FA0486">
              <w:rPr>
                <w:rFonts w:ascii="Times New Roman" w:hAnsi="Times New Roman"/>
                <w:sz w:val="20"/>
                <w:szCs w:val="20"/>
              </w:rPr>
              <w:t xml:space="preserve"> time duration. Therefore, whether we can estimate our product features’ effectiveness </w:t>
            </w:r>
            <w:r w:rsidR="00210A37">
              <w:rPr>
                <w:rFonts w:ascii="Times New Roman" w:hAnsi="Times New Roman"/>
                <w:sz w:val="20"/>
                <w:szCs w:val="20"/>
              </w:rPr>
              <w:t>in the</w:t>
            </w:r>
            <w:r w:rsidR="00210A37" w:rsidRPr="00FA0486">
              <w:rPr>
                <w:rFonts w:ascii="Times New Roman" w:hAnsi="Times New Roman"/>
                <w:sz w:val="20"/>
                <w:szCs w:val="20"/>
              </w:rPr>
              <w:t xml:space="preserve"> </w:t>
            </w:r>
            <w:r w:rsidRPr="00FA0486">
              <w:rPr>
                <w:rFonts w:ascii="Times New Roman" w:hAnsi="Times New Roman"/>
                <w:sz w:val="20"/>
                <w:szCs w:val="20"/>
              </w:rPr>
              <w:t>minimal interaction time with customers play</w:t>
            </w:r>
            <w:r w:rsidR="00A40F96">
              <w:rPr>
                <w:rFonts w:ascii="Times New Roman" w:hAnsi="Times New Roman"/>
                <w:sz w:val="20"/>
                <w:szCs w:val="20"/>
              </w:rPr>
              <w:t>s</w:t>
            </w:r>
            <w:r w:rsidRPr="00FA0486">
              <w:rPr>
                <w:rFonts w:ascii="Times New Roman" w:hAnsi="Times New Roman"/>
                <w:sz w:val="20"/>
                <w:szCs w:val="20"/>
              </w:rPr>
              <w:t xml:space="preserve"> a crucial role </w:t>
            </w:r>
            <w:r w:rsidR="00F13E0D">
              <w:rPr>
                <w:rFonts w:ascii="Times New Roman" w:hAnsi="Times New Roman"/>
                <w:sz w:val="20"/>
                <w:szCs w:val="20"/>
              </w:rPr>
              <w:t>for</w:t>
            </w:r>
            <w:r w:rsidR="00F13E0D" w:rsidRPr="00FA0486">
              <w:rPr>
                <w:rFonts w:ascii="Times New Roman" w:hAnsi="Times New Roman"/>
                <w:sz w:val="20"/>
                <w:szCs w:val="20"/>
              </w:rPr>
              <w:t xml:space="preserve"> </w:t>
            </w:r>
            <w:r w:rsidRPr="00FA0486">
              <w:rPr>
                <w:rFonts w:ascii="Times New Roman" w:hAnsi="Times New Roman"/>
                <w:sz w:val="20"/>
                <w:szCs w:val="20"/>
              </w:rPr>
              <w:t xml:space="preserve">business success, especially </w:t>
            </w:r>
            <w:r w:rsidR="00F87FDC">
              <w:rPr>
                <w:rFonts w:ascii="Times New Roman" w:hAnsi="Times New Roman"/>
                <w:sz w:val="20"/>
                <w:szCs w:val="20"/>
              </w:rPr>
              <w:t>at the phrase of introducing new products with unseen features</w:t>
            </w:r>
            <w:r w:rsidRPr="00FA0486">
              <w:rPr>
                <w:rFonts w:ascii="Times New Roman" w:hAnsi="Times New Roman"/>
                <w:sz w:val="20"/>
                <w:szCs w:val="20"/>
              </w:rPr>
              <w:t>.</w:t>
            </w:r>
            <w:r w:rsidR="00606A67" w:rsidRPr="00FA0486">
              <w:rPr>
                <w:rFonts w:ascii="Times New Roman" w:hAnsi="Times New Roman"/>
                <w:sz w:val="20"/>
                <w:szCs w:val="20"/>
              </w:rPr>
              <w:t xml:space="preserve"> In this patent, we design and implement a powerful simulator which can mimic customers’ </w:t>
            </w:r>
            <w:r w:rsidR="00B35F96">
              <w:rPr>
                <w:rFonts w:ascii="Times New Roman" w:hAnsi="Times New Roman"/>
                <w:sz w:val="20"/>
                <w:szCs w:val="20"/>
              </w:rPr>
              <w:t xml:space="preserve">interaction </w:t>
            </w:r>
            <w:r w:rsidR="00606A67" w:rsidRPr="00FA0486">
              <w:rPr>
                <w:rFonts w:ascii="Times New Roman" w:hAnsi="Times New Roman"/>
                <w:sz w:val="20"/>
                <w:szCs w:val="20"/>
              </w:rPr>
              <w:t xml:space="preserve">behaviors </w:t>
            </w:r>
            <w:r w:rsidR="00B35F96">
              <w:rPr>
                <w:rFonts w:ascii="Times New Roman" w:hAnsi="Times New Roman"/>
                <w:sz w:val="20"/>
                <w:szCs w:val="20"/>
              </w:rPr>
              <w:t xml:space="preserve">with backend system </w:t>
            </w:r>
            <w:r w:rsidR="00606A67" w:rsidRPr="00FA0486">
              <w:rPr>
                <w:rFonts w:ascii="Times New Roman" w:hAnsi="Times New Roman"/>
                <w:sz w:val="20"/>
                <w:szCs w:val="20"/>
              </w:rPr>
              <w:t>and evaluate the effectiveness of Bandit strategies.</w:t>
            </w:r>
            <w:r w:rsidR="00040F15" w:rsidRPr="00FA0486">
              <w:rPr>
                <w:rFonts w:ascii="Times New Roman" w:hAnsi="Times New Roman"/>
                <w:sz w:val="20"/>
                <w:szCs w:val="20"/>
              </w:rPr>
              <w:t xml:space="preserve"> This simulator successfully addresses </w:t>
            </w:r>
            <w:r w:rsidR="008E349B" w:rsidRPr="00FA0486">
              <w:rPr>
                <w:rFonts w:ascii="Times New Roman" w:hAnsi="Times New Roman"/>
                <w:sz w:val="20"/>
                <w:szCs w:val="20"/>
              </w:rPr>
              <w:t xml:space="preserve">the issue of how to generate product bundles given customers’ interest </w:t>
            </w:r>
            <w:r w:rsidR="00667315" w:rsidRPr="00FA0486">
              <w:rPr>
                <w:rFonts w:ascii="Times New Roman" w:hAnsi="Times New Roman"/>
                <w:sz w:val="20"/>
                <w:szCs w:val="20"/>
              </w:rPr>
              <w:t>in a more effective way</w:t>
            </w:r>
            <w:r w:rsidR="00EF20CE" w:rsidRPr="00FA0486">
              <w:rPr>
                <w:rFonts w:ascii="Times New Roman" w:hAnsi="Times New Roman"/>
                <w:sz w:val="20"/>
                <w:szCs w:val="20"/>
              </w:rPr>
              <w:t xml:space="preserve">, </w:t>
            </w:r>
            <w:r w:rsidR="00040F15" w:rsidRPr="00FA0486">
              <w:rPr>
                <w:rFonts w:ascii="Times New Roman" w:hAnsi="Times New Roman"/>
                <w:sz w:val="20"/>
                <w:szCs w:val="20"/>
              </w:rPr>
              <w:t xml:space="preserve">by analyzing key customers’ behaviors, adjusting data generation distribution and </w:t>
            </w:r>
            <w:r w:rsidR="0025602C">
              <w:rPr>
                <w:rFonts w:ascii="Times New Roman" w:hAnsi="Times New Roman"/>
                <w:sz w:val="20"/>
                <w:szCs w:val="20"/>
              </w:rPr>
              <w:t>resorting to</w:t>
            </w:r>
            <w:r w:rsidR="0025602C" w:rsidRPr="00FA0486">
              <w:rPr>
                <w:rFonts w:ascii="Times New Roman" w:hAnsi="Times New Roman"/>
                <w:sz w:val="20"/>
                <w:szCs w:val="20"/>
              </w:rPr>
              <w:t xml:space="preserve"> </w:t>
            </w:r>
            <w:r w:rsidR="00040F15" w:rsidRPr="00FA0486">
              <w:rPr>
                <w:rFonts w:ascii="Times New Roman" w:hAnsi="Times New Roman"/>
                <w:sz w:val="20"/>
                <w:szCs w:val="20"/>
              </w:rPr>
              <w:t>a natural interest-decay mechanism.</w:t>
            </w:r>
          </w:p>
          <w:p w14:paraId="00233167" w14:textId="5865A32D" w:rsidR="00527F01" w:rsidRDefault="00EC16FC" w:rsidP="00527F01">
            <w:pPr>
              <w:jc w:val="left"/>
              <w:rPr>
                <w:rFonts w:ascii="Times New Roman" w:hAnsi="Times New Roman"/>
                <w:sz w:val="20"/>
                <w:szCs w:val="20"/>
              </w:rPr>
            </w:pPr>
            <w:r>
              <w:rPr>
                <w:rFonts w:ascii="Times New Roman" w:hAnsi="Times New Roman"/>
                <w:b/>
                <w:sz w:val="20"/>
                <w:szCs w:val="20"/>
              </w:rPr>
              <w:t>Innovations</w:t>
            </w:r>
            <w:r w:rsidR="00527F01">
              <w:rPr>
                <w:rFonts w:ascii="Times New Roman" w:hAnsi="Times New Roman"/>
                <w:sz w:val="20"/>
                <w:szCs w:val="20"/>
              </w:rPr>
              <w:t>:</w:t>
            </w:r>
          </w:p>
          <w:p w14:paraId="4DA71734" w14:textId="71B9670F" w:rsidR="009D71A3" w:rsidRPr="009D71A3" w:rsidRDefault="0092264C" w:rsidP="009D71A3">
            <w:pPr>
              <w:pStyle w:val="ListParagraph"/>
              <w:numPr>
                <w:ilvl w:val="0"/>
                <w:numId w:val="6"/>
              </w:numPr>
              <w:rPr>
                <w:rFonts w:ascii="Times New Roman" w:hAnsi="Times New Roman"/>
                <w:sz w:val="20"/>
                <w:szCs w:val="20"/>
              </w:rPr>
            </w:pPr>
            <w:r>
              <w:rPr>
                <w:rFonts w:ascii="Times New Roman" w:hAnsi="Times New Roman"/>
                <w:sz w:val="20"/>
                <w:szCs w:val="20"/>
              </w:rPr>
              <w:t xml:space="preserve">Achieve </w:t>
            </w:r>
            <w:r w:rsidR="004C2095">
              <w:rPr>
                <w:rFonts w:ascii="Times New Roman" w:hAnsi="Times New Roman"/>
                <w:sz w:val="20"/>
                <w:szCs w:val="20"/>
              </w:rPr>
              <w:t xml:space="preserve">a </w:t>
            </w:r>
            <w:r>
              <w:rPr>
                <w:rFonts w:ascii="Times New Roman" w:hAnsi="Times New Roman"/>
                <w:sz w:val="20"/>
                <w:szCs w:val="20"/>
              </w:rPr>
              <w:t>g</w:t>
            </w:r>
            <w:r w:rsidR="009D71A3" w:rsidRPr="009D71A3">
              <w:rPr>
                <w:rFonts w:ascii="Times New Roman" w:hAnsi="Times New Roman"/>
                <w:sz w:val="20"/>
                <w:szCs w:val="20"/>
              </w:rPr>
              <w:t>reat improvement for effectiveness validation of Bandit strategies used in SAP upscale: less customer interaction time, more accurate tracking for convergence time point, full information about the whole interaction lifecycle</w:t>
            </w:r>
          </w:p>
          <w:p w14:paraId="1E3216CF" w14:textId="31EFE087" w:rsidR="009D71A3" w:rsidRPr="009D71A3" w:rsidRDefault="009D71A3" w:rsidP="009D71A3">
            <w:pPr>
              <w:pStyle w:val="ListParagraph"/>
              <w:numPr>
                <w:ilvl w:val="0"/>
                <w:numId w:val="6"/>
              </w:numPr>
              <w:rPr>
                <w:rFonts w:ascii="Times New Roman" w:hAnsi="Times New Roman"/>
                <w:sz w:val="20"/>
                <w:szCs w:val="20"/>
              </w:rPr>
            </w:pPr>
            <w:r w:rsidRPr="009D71A3">
              <w:rPr>
                <w:rFonts w:ascii="Times New Roman" w:hAnsi="Times New Roman"/>
                <w:sz w:val="20"/>
                <w:szCs w:val="20"/>
              </w:rPr>
              <w:t xml:space="preserve">Imitate customer interests in a more natural way by introducing a natural decay model and allowing </w:t>
            </w:r>
            <w:r w:rsidR="00FD03D9">
              <w:rPr>
                <w:rFonts w:ascii="Times New Roman" w:hAnsi="Times New Roman"/>
                <w:sz w:val="20"/>
                <w:szCs w:val="20"/>
              </w:rPr>
              <w:t>to import</w:t>
            </w:r>
            <w:r w:rsidR="00FD03D9" w:rsidRPr="009D71A3">
              <w:rPr>
                <w:rFonts w:ascii="Times New Roman" w:hAnsi="Times New Roman"/>
                <w:sz w:val="20"/>
                <w:szCs w:val="20"/>
              </w:rPr>
              <w:t xml:space="preserve"> </w:t>
            </w:r>
            <w:r w:rsidR="00AD48FD" w:rsidRPr="009D71A3">
              <w:rPr>
                <w:rFonts w:ascii="Times New Roman" w:hAnsi="Times New Roman"/>
                <w:sz w:val="20"/>
                <w:szCs w:val="20"/>
              </w:rPr>
              <w:t>metadat</w:t>
            </w:r>
            <w:r w:rsidR="00AD48FD">
              <w:rPr>
                <w:rFonts w:ascii="Times New Roman" w:hAnsi="Times New Roman"/>
                <w:sz w:val="20"/>
                <w:szCs w:val="20"/>
              </w:rPr>
              <w:t xml:space="preserve">a of </w:t>
            </w:r>
            <w:r w:rsidRPr="009D71A3">
              <w:rPr>
                <w:rFonts w:ascii="Times New Roman" w:hAnsi="Times New Roman"/>
                <w:sz w:val="20"/>
                <w:szCs w:val="20"/>
              </w:rPr>
              <w:t>customer interests</w:t>
            </w:r>
          </w:p>
          <w:p w14:paraId="02A1D2C7" w14:textId="2030F378" w:rsidR="009D71A3" w:rsidRPr="009D71A3" w:rsidRDefault="009D71A3" w:rsidP="009D71A3">
            <w:pPr>
              <w:pStyle w:val="ListParagraph"/>
              <w:numPr>
                <w:ilvl w:val="0"/>
                <w:numId w:val="6"/>
              </w:numPr>
              <w:rPr>
                <w:rFonts w:ascii="Times New Roman" w:hAnsi="Times New Roman"/>
                <w:sz w:val="20"/>
                <w:szCs w:val="20"/>
              </w:rPr>
            </w:pPr>
            <w:r w:rsidRPr="009D71A3">
              <w:rPr>
                <w:rFonts w:ascii="Times New Roman" w:hAnsi="Times New Roman"/>
                <w:sz w:val="20"/>
                <w:szCs w:val="20"/>
              </w:rPr>
              <w:t xml:space="preserve">Have </w:t>
            </w:r>
            <w:r w:rsidR="00C60565">
              <w:rPr>
                <w:rFonts w:ascii="Times New Roman" w:hAnsi="Times New Roman"/>
                <w:sz w:val="20"/>
                <w:szCs w:val="20"/>
              </w:rPr>
              <w:t xml:space="preserve">a </w:t>
            </w:r>
            <w:r w:rsidRPr="009D71A3">
              <w:rPr>
                <w:rFonts w:ascii="Times New Roman" w:hAnsi="Times New Roman"/>
                <w:sz w:val="20"/>
                <w:szCs w:val="20"/>
              </w:rPr>
              <w:t xml:space="preserve">clear tracking </w:t>
            </w:r>
            <w:r w:rsidR="0020148E">
              <w:rPr>
                <w:rFonts w:ascii="Times New Roman" w:hAnsi="Times New Roman"/>
                <w:sz w:val="20"/>
                <w:szCs w:val="20"/>
              </w:rPr>
              <w:t xml:space="preserve">mechanism </w:t>
            </w:r>
            <w:r w:rsidRPr="009D71A3">
              <w:rPr>
                <w:rFonts w:ascii="Times New Roman" w:hAnsi="Times New Roman"/>
                <w:sz w:val="20"/>
                <w:szCs w:val="20"/>
              </w:rPr>
              <w:t xml:space="preserve">for profit/customer behavior in </w:t>
            </w:r>
            <w:r w:rsidR="001533E8">
              <w:rPr>
                <w:rFonts w:ascii="Times New Roman" w:hAnsi="Times New Roman"/>
                <w:sz w:val="20"/>
                <w:szCs w:val="20"/>
              </w:rPr>
              <w:t xml:space="preserve">the </w:t>
            </w:r>
            <w:r w:rsidRPr="009D71A3">
              <w:rPr>
                <w:rFonts w:ascii="Times New Roman" w:hAnsi="Times New Roman"/>
                <w:sz w:val="20"/>
                <w:szCs w:val="20"/>
              </w:rPr>
              <w:t>simulat</w:t>
            </w:r>
            <w:r w:rsidR="001533E8">
              <w:rPr>
                <w:rFonts w:ascii="Times New Roman" w:hAnsi="Times New Roman"/>
                <w:sz w:val="20"/>
                <w:szCs w:val="20"/>
              </w:rPr>
              <w:t>ing process</w:t>
            </w:r>
            <w:r w:rsidRPr="009D71A3">
              <w:rPr>
                <w:rFonts w:ascii="Times New Roman" w:hAnsi="Times New Roman"/>
                <w:sz w:val="20"/>
                <w:szCs w:val="20"/>
              </w:rPr>
              <w:t>, which facilitates us to better understand customer behavior</w:t>
            </w:r>
            <w:r w:rsidR="00173912">
              <w:rPr>
                <w:rFonts w:ascii="Times New Roman" w:hAnsi="Times New Roman"/>
                <w:sz w:val="20"/>
                <w:szCs w:val="20"/>
              </w:rPr>
              <w:t>s</w:t>
            </w:r>
          </w:p>
          <w:p w14:paraId="61724036" w14:textId="5A85637F" w:rsidR="00EC16FC" w:rsidRPr="009D71A3" w:rsidRDefault="008E3690" w:rsidP="009D71A3">
            <w:pPr>
              <w:pStyle w:val="ListParagraph"/>
              <w:numPr>
                <w:ilvl w:val="0"/>
                <w:numId w:val="6"/>
              </w:numPr>
              <w:rPr>
                <w:rFonts w:ascii="Times New Roman" w:hAnsi="Times New Roman"/>
                <w:sz w:val="20"/>
                <w:szCs w:val="20"/>
              </w:rPr>
            </w:pPr>
            <w:r>
              <w:rPr>
                <w:rFonts w:ascii="Times New Roman" w:hAnsi="Times New Roman"/>
                <w:sz w:val="20"/>
                <w:szCs w:val="20"/>
              </w:rPr>
              <w:t>Provide f</w:t>
            </w:r>
            <w:r w:rsidR="009D71A3" w:rsidRPr="009D71A3">
              <w:rPr>
                <w:rFonts w:ascii="Times New Roman" w:hAnsi="Times New Roman"/>
                <w:sz w:val="20"/>
                <w:szCs w:val="20"/>
              </w:rPr>
              <w:t>lexibilit</w:t>
            </w:r>
            <w:r w:rsidR="00586AC2">
              <w:rPr>
                <w:rFonts w:ascii="Times New Roman" w:hAnsi="Times New Roman"/>
                <w:sz w:val="20"/>
                <w:szCs w:val="20"/>
              </w:rPr>
              <w:t>ies</w:t>
            </w:r>
            <w:r w:rsidR="009D71A3" w:rsidRPr="009D71A3">
              <w:rPr>
                <w:rFonts w:ascii="Times New Roman" w:hAnsi="Times New Roman"/>
                <w:sz w:val="20"/>
                <w:szCs w:val="20"/>
              </w:rPr>
              <w:t xml:space="preserve"> </w:t>
            </w:r>
            <w:r w:rsidR="00757DBE">
              <w:rPr>
                <w:rFonts w:ascii="Times New Roman" w:hAnsi="Times New Roman"/>
                <w:sz w:val="20"/>
                <w:szCs w:val="20"/>
              </w:rPr>
              <w:t>by</w:t>
            </w:r>
            <w:r w:rsidR="00757DBE" w:rsidRPr="009D71A3">
              <w:rPr>
                <w:rFonts w:ascii="Times New Roman" w:hAnsi="Times New Roman"/>
                <w:sz w:val="20"/>
                <w:szCs w:val="20"/>
              </w:rPr>
              <w:t xml:space="preserve"> </w:t>
            </w:r>
            <w:r w:rsidR="009D71A3" w:rsidRPr="009D71A3">
              <w:rPr>
                <w:rFonts w:ascii="Times New Roman" w:hAnsi="Times New Roman"/>
                <w:sz w:val="20"/>
                <w:szCs w:val="20"/>
              </w:rPr>
              <w:t>introduc</w:t>
            </w:r>
            <w:r w:rsidR="00757DBE">
              <w:rPr>
                <w:rFonts w:ascii="Times New Roman" w:hAnsi="Times New Roman"/>
                <w:sz w:val="20"/>
                <w:szCs w:val="20"/>
              </w:rPr>
              <w:t>ing</w:t>
            </w:r>
            <w:r w:rsidR="009D71A3" w:rsidRPr="009D71A3">
              <w:rPr>
                <w:rFonts w:ascii="Times New Roman" w:hAnsi="Times New Roman"/>
                <w:sz w:val="20"/>
                <w:szCs w:val="20"/>
              </w:rPr>
              <w:t xml:space="preserve"> product features and more sophisticated probabilistic models used to </w:t>
            </w:r>
            <w:r w:rsidR="00616576">
              <w:rPr>
                <w:rFonts w:ascii="Times New Roman" w:hAnsi="Times New Roman"/>
                <w:sz w:val="20"/>
                <w:szCs w:val="20"/>
              </w:rPr>
              <w:t xml:space="preserve">simulate </w:t>
            </w:r>
            <w:r w:rsidR="003F00DA">
              <w:rPr>
                <w:rFonts w:ascii="Times New Roman" w:hAnsi="Times New Roman"/>
                <w:sz w:val="20"/>
                <w:szCs w:val="20"/>
              </w:rPr>
              <w:t>and</w:t>
            </w:r>
            <w:r w:rsidR="00616576">
              <w:rPr>
                <w:rFonts w:ascii="Times New Roman" w:hAnsi="Times New Roman"/>
                <w:sz w:val="20"/>
                <w:szCs w:val="20"/>
              </w:rPr>
              <w:t xml:space="preserve"> predict</w:t>
            </w:r>
            <w:r w:rsidR="00616576" w:rsidRPr="009D71A3">
              <w:rPr>
                <w:rFonts w:ascii="Times New Roman" w:hAnsi="Times New Roman"/>
                <w:sz w:val="20"/>
                <w:szCs w:val="20"/>
              </w:rPr>
              <w:t xml:space="preserve"> </w:t>
            </w:r>
            <w:r w:rsidR="009D71A3" w:rsidRPr="009D71A3">
              <w:rPr>
                <w:rFonts w:ascii="Times New Roman" w:hAnsi="Times New Roman"/>
                <w:sz w:val="20"/>
                <w:szCs w:val="20"/>
              </w:rPr>
              <w:t>customers’ interest on products</w:t>
            </w:r>
          </w:p>
          <w:p w14:paraId="5ADE11F2" w14:textId="77777777" w:rsidR="00527F01" w:rsidRDefault="00527F01" w:rsidP="00104A10">
            <w:pPr>
              <w:jc w:val="left"/>
              <w:rPr>
                <w:rFonts w:ascii="Times New Roman" w:hAnsi="Times New Roman"/>
                <w:sz w:val="20"/>
                <w:szCs w:val="20"/>
              </w:rPr>
            </w:pPr>
          </w:p>
          <w:p w14:paraId="2647CCBF" w14:textId="703141CA" w:rsidR="00527F01" w:rsidRDefault="00527F01" w:rsidP="00527F01">
            <w:pPr>
              <w:jc w:val="left"/>
              <w:rPr>
                <w:rFonts w:ascii="Times New Roman" w:hAnsi="Times New Roman"/>
                <w:sz w:val="20"/>
                <w:szCs w:val="20"/>
              </w:rPr>
            </w:pPr>
            <w:r>
              <w:rPr>
                <w:rFonts w:ascii="Times New Roman" w:hAnsi="Times New Roman"/>
                <w:b/>
                <w:sz w:val="20"/>
                <w:szCs w:val="20"/>
              </w:rPr>
              <w:t xml:space="preserve">Title: </w:t>
            </w:r>
            <w:r w:rsidR="00800D5B">
              <w:rPr>
                <w:rFonts w:ascii="Times New Roman" w:hAnsi="Times New Roman"/>
                <w:sz w:val="20"/>
                <w:szCs w:val="20"/>
              </w:rPr>
              <w:t>Reinforcement Learning Model for product recommendation considering balance between product profit and customer interests</w:t>
            </w:r>
          </w:p>
          <w:p w14:paraId="2B8690BB" w14:textId="07BB5FEB" w:rsidR="00527F01" w:rsidRPr="00651B55" w:rsidRDefault="00527F01" w:rsidP="00527F01">
            <w:pPr>
              <w:jc w:val="left"/>
              <w:rPr>
                <w:rFonts w:ascii="Times New Roman" w:hAnsi="Times New Roman"/>
                <w:sz w:val="20"/>
                <w:szCs w:val="20"/>
                <w:rPrChange w:id="171" w:author="丁 磊" w:date="2022-10-09T11:30:00Z">
                  <w:rPr>
                    <w:rFonts w:ascii="Times New Roman" w:hAnsi="Times New Roman"/>
                    <w:sz w:val="20"/>
                    <w:szCs w:val="20"/>
                    <w:lang w:val="de-DE"/>
                  </w:rPr>
                </w:rPrChange>
              </w:rPr>
            </w:pPr>
            <w:r>
              <w:rPr>
                <w:rFonts w:ascii="Times New Roman" w:hAnsi="Times New Roman"/>
                <w:b/>
                <w:sz w:val="20"/>
                <w:szCs w:val="20"/>
              </w:rPr>
              <w:t xml:space="preserve">Authors: </w:t>
            </w:r>
            <w:r w:rsidR="00185CF7" w:rsidRPr="007D172A">
              <w:rPr>
                <w:rFonts w:ascii="Times New Roman" w:hAnsi="Times New Roman"/>
                <w:sz w:val="20"/>
                <w:szCs w:val="20"/>
              </w:rPr>
              <w:t>Lei Ding</w:t>
            </w:r>
            <w:r w:rsidR="00185CF7">
              <w:rPr>
                <w:rFonts w:ascii="Times New Roman" w:hAnsi="Times New Roman"/>
                <w:sz w:val="20"/>
                <w:szCs w:val="20"/>
              </w:rPr>
              <w:t xml:space="preserve">, </w:t>
            </w:r>
            <w:proofErr w:type="spellStart"/>
            <w:r w:rsidR="00185CF7">
              <w:rPr>
                <w:rFonts w:ascii="Times New Roman" w:hAnsi="Times New Roman"/>
                <w:sz w:val="20"/>
                <w:szCs w:val="20"/>
              </w:rPr>
              <w:t>Yangyang</w:t>
            </w:r>
            <w:proofErr w:type="spellEnd"/>
            <w:r w:rsidR="00185CF7">
              <w:rPr>
                <w:rFonts w:ascii="Times New Roman" w:hAnsi="Times New Roman"/>
                <w:sz w:val="20"/>
                <w:szCs w:val="20"/>
              </w:rPr>
              <w:t xml:space="preserve"> Chen</w:t>
            </w:r>
          </w:p>
          <w:p w14:paraId="646B2B80" w14:textId="599A16B4" w:rsidR="00527F01" w:rsidRDefault="00527F01" w:rsidP="00B204E1">
            <w:pPr>
              <w:widowControl/>
              <w:jc w:val="left"/>
              <w:rPr>
                <w:rFonts w:ascii="Times New Roman" w:hAnsi="Times New Roman"/>
                <w:sz w:val="20"/>
                <w:szCs w:val="20"/>
              </w:rPr>
            </w:pPr>
            <w:r>
              <w:rPr>
                <w:rFonts w:ascii="Times New Roman" w:hAnsi="Times New Roman"/>
                <w:b/>
                <w:bCs/>
                <w:sz w:val="20"/>
                <w:szCs w:val="20"/>
              </w:rPr>
              <w:t>Patent info.</w:t>
            </w:r>
            <w:r>
              <w:rPr>
                <w:rFonts w:ascii="Times New Roman" w:hAnsi="Times New Roman"/>
                <w:sz w:val="20"/>
                <w:szCs w:val="20"/>
              </w:rPr>
              <w:t xml:space="preserve">: </w:t>
            </w:r>
            <w:r w:rsidR="006D3115">
              <w:rPr>
                <w:rFonts w:ascii="Times New Roman" w:hAnsi="Times New Roman"/>
                <w:sz w:val="20"/>
                <w:szCs w:val="20"/>
              </w:rPr>
              <w:t xml:space="preserve">US Application NO. 17/556,238 | Patent ID 83848635 | Patent Ref </w:t>
            </w:r>
            <w:r w:rsidR="006D3115" w:rsidRPr="00A02347">
              <w:rPr>
                <w:rFonts w:ascii="Times New Roman" w:hAnsi="Times New Roman"/>
                <w:sz w:val="20"/>
                <w:szCs w:val="20"/>
              </w:rPr>
              <w:t>210416US01</w:t>
            </w:r>
          </w:p>
          <w:p w14:paraId="7E70B7F8" w14:textId="77777777" w:rsidR="00527F01" w:rsidRDefault="00527F01" w:rsidP="00527F01">
            <w:pPr>
              <w:jc w:val="left"/>
              <w:rPr>
                <w:rFonts w:ascii="Times New Roman" w:hAnsi="Times New Roman"/>
                <w:sz w:val="20"/>
                <w:szCs w:val="20"/>
              </w:rPr>
            </w:pPr>
            <w:r>
              <w:rPr>
                <w:rFonts w:ascii="Times New Roman" w:hAnsi="Times New Roman"/>
                <w:b/>
                <w:bCs/>
                <w:sz w:val="20"/>
                <w:szCs w:val="20"/>
              </w:rPr>
              <w:t>Summary</w:t>
            </w:r>
            <w:r>
              <w:rPr>
                <w:rFonts w:ascii="Times New Roman" w:hAnsi="Times New Roman"/>
                <w:sz w:val="20"/>
                <w:szCs w:val="20"/>
              </w:rPr>
              <w:t>:</w:t>
            </w:r>
          </w:p>
          <w:p w14:paraId="68DA3A48" w14:textId="46EA19A9" w:rsidR="006F2604" w:rsidRPr="00767B06" w:rsidRDefault="006F2604" w:rsidP="006F2604">
            <w:pPr>
              <w:rPr>
                <w:rFonts w:ascii="Times New Roman" w:hAnsi="Times New Roman"/>
                <w:sz w:val="20"/>
                <w:szCs w:val="20"/>
              </w:rPr>
            </w:pPr>
            <w:r w:rsidRPr="00767B06">
              <w:rPr>
                <w:rFonts w:ascii="Times New Roman" w:hAnsi="Times New Roman"/>
                <w:sz w:val="20"/>
                <w:szCs w:val="20"/>
              </w:rPr>
              <w:t xml:space="preserve">For SAP Upscale, how to reach an equilibrium between gaining product profit </w:t>
            </w:r>
            <w:r w:rsidR="00D30671">
              <w:rPr>
                <w:rFonts w:ascii="Times New Roman" w:hAnsi="Times New Roman"/>
                <w:sz w:val="20"/>
                <w:szCs w:val="20"/>
              </w:rPr>
              <w:t xml:space="preserve">for merchants </w:t>
            </w:r>
            <w:r w:rsidRPr="00767B06">
              <w:rPr>
                <w:rFonts w:ascii="Times New Roman" w:hAnsi="Times New Roman"/>
                <w:sz w:val="20"/>
                <w:szCs w:val="20"/>
              </w:rPr>
              <w:t>and satisfying customer personal interest</w:t>
            </w:r>
            <w:r w:rsidR="00D30671">
              <w:rPr>
                <w:rFonts w:ascii="Times New Roman" w:hAnsi="Times New Roman"/>
                <w:sz w:val="20"/>
                <w:szCs w:val="20"/>
              </w:rPr>
              <w:t xml:space="preserve"> is </w:t>
            </w:r>
            <w:r w:rsidR="00D30671" w:rsidRPr="00767B06">
              <w:rPr>
                <w:rFonts w:ascii="Times New Roman" w:hAnsi="Times New Roman"/>
                <w:sz w:val="20"/>
                <w:szCs w:val="20"/>
              </w:rPr>
              <w:t>a demanding requirement</w:t>
            </w:r>
            <w:r w:rsidRPr="00767B06">
              <w:rPr>
                <w:rFonts w:ascii="Times New Roman" w:hAnsi="Times New Roman"/>
                <w:sz w:val="20"/>
                <w:szCs w:val="20"/>
              </w:rPr>
              <w:t xml:space="preserve">. </w:t>
            </w:r>
            <w:r w:rsidR="00A14C7F" w:rsidRPr="00767B06">
              <w:rPr>
                <w:rFonts w:ascii="Times New Roman" w:hAnsi="Times New Roman"/>
                <w:sz w:val="20"/>
                <w:szCs w:val="20"/>
              </w:rPr>
              <w:t>A m</w:t>
            </w:r>
            <w:r w:rsidRPr="00767B06">
              <w:rPr>
                <w:rFonts w:ascii="Times New Roman" w:hAnsi="Times New Roman"/>
                <w:sz w:val="20"/>
                <w:szCs w:val="20"/>
              </w:rPr>
              <w:t xml:space="preserve">ore challenging part is that those two factors </w:t>
            </w:r>
            <w:r w:rsidR="001D4461">
              <w:rPr>
                <w:rFonts w:ascii="Times New Roman" w:hAnsi="Times New Roman"/>
                <w:sz w:val="20"/>
                <w:szCs w:val="20"/>
              </w:rPr>
              <w:t>are usually</w:t>
            </w:r>
            <w:r w:rsidRPr="00767B06">
              <w:rPr>
                <w:rFonts w:ascii="Times New Roman" w:hAnsi="Times New Roman"/>
                <w:sz w:val="20"/>
                <w:szCs w:val="20"/>
              </w:rPr>
              <w:t xml:space="preserve"> entangled together. Another challenge is that factors that de</w:t>
            </w:r>
            <w:r w:rsidR="00B37BD4">
              <w:rPr>
                <w:rFonts w:ascii="Times New Roman" w:hAnsi="Times New Roman"/>
                <w:sz w:val="20"/>
                <w:szCs w:val="20"/>
              </w:rPr>
              <w:t xml:space="preserve">termine </w:t>
            </w:r>
            <w:r w:rsidRPr="00767B06">
              <w:rPr>
                <w:rFonts w:ascii="Times New Roman" w:hAnsi="Times New Roman"/>
                <w:sz w:val="20"/>
                <w:szCs w:val="20"/>
              </w:rPr>
              <w:t>how to suggest products to end customer are more likely to vary as time go</w:t>
            </w:r>
            <w:r w:rsidR="00A00A87" w:rsidRPr="00767B06">
              <w:rPr>
                <w:rFonts w:ascii="Times New Roman" w:hAnsi="Times New Roman"/>
                <w:sz w:val="20"/>
                <w:szCs w:val="20"/>
              </w:rPr>
              <w:t>es</w:t>
            </w:r>
            <w:r w:rsidRPr="00767B06">
              <w:rPr>
                <w:rFonts w:ascii="Times New Roman" w:hAnsi="Times New Roman"/>
                <w:sz w:val="20"/>
                <w:szCs w:val="20"/>
              </w:rPr>
              <w:t xml:space="preserve"> by. </w:t>
            </w:r>
            <w:r w:rsidR="001E6092" w:rsidRPr="00767B06">
              <w:rPr>
                <w:rFonts w:ascii="Times New Roman" w:hAnsi="Times New Roman"/>
                <w:sz w:val="20"/>
                <w:szCs w:val="20"/>
              </w:rPr>
              <w:t>Furthermore</w:t>
            </w:r>
            <w:r w:rsidRPr="00767B06">
              <w:rPr>
                <w:rFonts w:ascii="Times New Roman" w:hAnsi="Times New Roman"/>
                <w:sz w:val="20"/>
                <w:szCs w:val="20"/>
              </w:rPr>
              <w:t xml:space="preserve">, there almost </w:t>
            </w:r>
            <w:r w:rsidRPr="00767B06">
              <w:rPr>
                <w:rFonts w:ascii="Times New Roman" w:hAnsi="Times New Roman"/>
                <w:sz w:val="20"/>
                <w:szCs w:val="20"/>
              </w:rPr>
              <w:lastRenderedPageBreak/>
              <w:t xml:space="preserve">exists no solution to integrate </w:t>
            </w:r>
            <w:r w:rsidR="00E07939">
              <w:rPr>
                <w:rFonts w:ascii="Times New Roman" w:hAnsi="Times New Roman"/>
                <w:sz w:val="20"/>
                <w:szCs w:val="20"/>
              </w:rPr>
              <w:t xml:space="preserve">frequently-updating </w:t>
            </w:r>
            <w:r w:rsidRPr="00767B06">
              <w:rPr>
                <w:rFonts w:ascii="Times New Roman" w:hAnsi="Times New Roman"/>
                <w:sz w:val="20"/>
                <w:szCs w:val="20"/>
              </w:rPr>
              <w:t xml:space="preserve">algorithm models with </w:t>
            </w:r>
            <w:r w:rsidR="000A4EEA">
              <w:rPr>
                <w:rFonts w:ascii="Times New Roman" w:hAnsi="Times New Roman"/>
                <w:sz w:val="20"/>
                <w:szCs w:val="20"/>
              </w:rPr>
              <w:t xml:space="preserve">the </w:t>
            </w:r>
            <w:r w:rsidRPr="00767B06">
              <w:rPr>
                <w:rFonts w:ascii="Times New Roman" w:hAnsi="Times New Roman"/>
                <w:sz w:val="20"/>
                <w:szCs w:val="20"/>
              </w:rPr>
              <w:t xml:space="preserve">product platform implemented by different </w:t>
            </w:r>
            <w:r w:rsidR="00AC38EE" w:rsidRPr="00767B06">
              <w:rPr>
                <w:rFonts w:ascii="Times New Roman" w:hAnsi="Times New Roman"/>
                <w:sz w:val="20"/>
                <w:szCs w:val="20"/>
              </w:rPr>
              <w:t xml:space="preserve">programming </w:t>
            </w:r>
            <w:r w:rsidRPr="00767B06">
              <w:rPr>
                <w:rFonts w:ascii="Times New Roman" w:hAnsi="Times New Roman"/>
                <w:sz w:val="20"/>
                <w:szCs w:val="20"/>
              </w:rPr>
              <w:t>language</w:t>
            </w:r>
            <w:r w:rsidR="00EC2D21" w:rsidRPr="00767B06">
              <w:rPr>
                <w:rFonts w:ascii="Times New Roman" w:hAnsi="Times New Roman"/>
                <w:sz w:val="20"/>
                <w:szCs w:val="20"/>
              </w:rPr>
              <w:t>s</w:t>
            </w:r>
            <w:r w:rsidRPr="00767B06">
              <w:rPr>
                <w:rFonts w:ascii="Times New Roman" w:hAnsi="Times New Roman"/>
                <w:sz w:val="20"/>
                <w:szCs w:val="20"/>
              </w:rPr>
              <w:t xml:space="preserve">.  </w:t>
            </w:r>
          </w:p>
          <w:p w14:paraId="454EA991" w14:textId="24133CDC" w:rsidR="00527F01" w:rsidRPr="00767B06" w:rsidRDefault="00764F85" w:rsidP="00764F85">
            <w:pPr>
              <w:rPr>
                <w:rFonts w:ascii="Times New Roman" w:hAnsi="Times New Roman"/>
                <w:sz w:val="20"/>
                <w:szCs w:val="20"/>
              </w:rPr>
            </w:pPr>
            <w:r w:rsidRPr="00767B06">
              <w:rPr>
                <w:rFonts w:ascii="Times New Roman" w:hAnsi="Times New Roman"/>
                <w:sz w:val="20"/>
                <w:szCs w:val="20"/>
              </w:rPr>
              <w:t xml:space="preserve">Fortunately, after </w:t>
            </w:r>
            <w:r w:rsidR="005812EB" w:rsidRPr="00767B06">
              <w:rPr>
                <w:rFonts w:ascii="Times New Roman" w:hAnsi="Times New Roman"/>
                <w:sz w:val="20"/>
                <w:szCs w:val="20"/>
              </w:rPr>
              <w:t xml:space="preserve">technical </w:t>
            </w:r>
            <w:r w:rsidRPr="00767B06">
              <w:rPr>
                <w:rFonts w:ascii="Times New Roman" w:hAnsi="Times New Roman"/>
                <w:sz w:val="20"/>
                <w:szCs w:val="20"/>
              </w:rPr>
              <w:t xml:space="preserve">investigation &amp; </w:t>
            </w:r>
            <w:r w:rsidR="005812EB" w:rsidRPr="00767B06">
              <w:rPr>
                <w:rFonts w:ascii="Times New Roman" w:hAnsi="Times New Roman"/>
                <w:sz w:val="20"/>
                <w:szCs w:val="20"/>
              </w:rPr>
              <w:t xml:space="preserve">algorithm </w:t>
            </w:r>
            <w:r w:rsidRPr="00767B06">
              <w:rPr>
                <w:rFonts w:ascii="Times New Roman" w:hAnsi="Times New Roman"/>
                <w:sz w:val="20"/>
                <w:szCs w:val="20"/>
              </w:rPr>
              <w:t>optimization</w:t>
            </w:r>
            <w:r w:rsidR="005812EB" w:rsidRPr="00767B06">
              <w:rPr>
                <w:rFonts w:ascii="Times New Roman" w:hAnsi="Times New Roman"/>
                <w:sz w:val="20"/>
                <w:szCs w:val="20"/>
              </w:rPr>
              <w:t xml:space="preserve"> continuously</w:t>
            </w:r>
            <w:r w:rsidRPr="00767B06">
              <w:rPr>
                <w:rFonts w:ascii="Times New Roman" w:hAnsi="Times New Roman"/>
                <w:sz w:val="20"/>
                <w:szCs w:val="20"/>
              </w:rPr>
              <w:t>, we successfully addressed the</w:t>
            </w:r>
            <w:r w:rsidR="00DD5DAE" w:rsidRPr="00767B06">
              <w:rPr>
                <w:rFonts w:ascii="Times New Roman" w:hAnsi="Times New Roman"/>
                <w:sz w:val="20"/>
                <w:szCs w:val="20"/>
              </w:rPr>
              <w:t xml:space="preserve">se </w:t>
            </w:r>
            <w:r w:rsidRPr="00767B06">
              <w:rPr>
                <w:rFonts w:ascii="Times New Roman" w:hAnsi="Times New Roman"/>
                <w:sz w:val="20"/>
                <w:szCs w:val="20"/>
              </w:rPr>
              <w:t xml:space="preserve">three issues. Here we design and implement </w:t>
            </w:r>
            <w:r w:rsidRPr="00D35EF9">
              <w:rPr>
                <w:rFonts w:ascii="Times New Roman" w:hAnsi="Times New Roman"/>
                <w:sz w:val="20"/>
                <w:szCs w:val="20"/>
              </w:rPr>
              <w:t xml:space="preserve">a powerful algorithm based on Reinforcement Learning Model </w:t>
            </w:r>
            <w:r w:rsidRPr="00767B06">
              <w:rPr>
                <w:rFonts w:ascii="Times New Roman" w:hAnsi="Times New Roman"/>
                <w:sz w:val="20"/>
                <w:szCs w:val="20"/>
              </w:rPr>
              <w:t>(RL), which reach</w:t>
            </w:r>
            <w:r w:rsidR="009275DD" w:rsidRPr="00767B06">
              <w:rPr>
                <w:rFonts w:ascii="Times New Roman" w:hAnsi="Times New Roman"/>
                <w:sz w:val="20"/>
                <w:szCs w:val="20"/>
              </w:rPr>
              <w:t xml:space="preserve"> </w:t>
            </w:r>
            <w:r w:rsidR="00300555" w:rsidRPr="00767B06">
              <w:rPr>
                <w:rFonts w:ascii="Times New Roman" w:hAnsi="Times New Roman"/>
                <w:sz w:val="20"/>
                <w:szCs w:val="20"/>
              </w:rPr>
              <w:t>a</w:t>
            </w:r>
            <w:r w:rsidRPr="00767B06">
              <w:rPr>
                <w:rFonts w:ascii="Times New Roman" w:hAnsi="Times New Roman"/>
                <w:sz w:val="20"/>
                <w:szCs w:val="20"/>
              </w:rPr>
              <w:t xml:space="preserve"> dynamic equilibrium of </w:t>
            </w:r>
            <w:r w:rsidR="00A07EBF">
              <w:rPr>
                <w:rFonts w:ascii="Times New Roman" w:hAnsi="Times New Roman"/>
                <w:sz w:val="20"/>
                <w:szCs w:val="20"/>
              </w:rPr>
              <w:t xml:space="preserve">merchant </w:t>
            </w:r>
            <w:r w:rsidRPr="00767B06">
              <w:rPr>
                <w:rFonts w:ascii="Times New Roman" w:hAnsi="Times New Roman"/>
                <w:sz w:val="20"/>
                <w:szCs w:val="20"/>
              </w:rPr>
              <w:t xml:space="preserve">profit and customer interests </w:t>
            </w:r>
            <w:r w:rsidR="00041990">
              <w:rPr>
                <w:rFonts w:ascii="Times New Roman" w:hAnsi="Times New Roman"/>
                <w:sz w:val="20"/>
                <w:szCs w:val="20"/>
              </w:rPr>
              <w:t>as well as</w:t>
            </w:r>
            <w:r w:rsidR="00041990" w:rsidRPr="00767B06">
              <w:rPr>
                <w:rFonts w:ascii="Times New Roman" w:hAnsi="Times New Roman"/>
                <w:sz w:val="20"/>
                <w:szCs w:val="20"/>
              </w:rPr>
              <w:t xml:space="preserve"> </w:t>
            </w:r>
            <w:r w:rsidRPr="00767B06">
              <w:rPr>
                <w:rFonts w:ascii="Times New Roman" w:hAnsi="Times New Roman"/>
                <w:sz w:val="20"/>
                <w:szCs w:val="20"/>
              </w:rPr>
              <w:t xml:space="preserve">support dynamic feature introduction. In the end, this algorithm is capable of automatically combining profit purpose and other more sophisticated factors, like customer interest, inventory, etc., </w:t>
            </w:r>
            <w:r w:rsidR="00B31591">
              <w:rPr>
                <w:rFonts w:ascii="Times New Roman" w:hAnsi="Times New Roman"/>
                <w:sz w:val="20"/>
                <w:szCs w:val="20"/>
              </w:rPr>
              <w:t>achieving</w:t>
            </w:r>
            <w:r w:rsidRPr="00767B06">
              <w:rPr>
                <w:rFonts w:ascii="Times New Roman" w:hAnsi="Times New Roman"/>
                <w:sz w:val="20"/>
                <w:szCs w:val="20"/>
              </w:rPr>
              <w:t xml:space="preserve"> a state-of-art performance. </w:t>
            </w:r>
            <w:r w:rsidR="003921D3" w:rsidRPr="00767B06">
              <w:rPr>
                <w:rFonts w:ascii="Times New Roman" w:hAnsi="Times New Roman"/>
                <w:sz w:val="20"/>
                <w:szCs w:val="20"/>
              </w:rPr>
              <w:t>Additionally</w:t>
            </w:r>
            <w:r w:rsidRPr="00767B06">
              <w:rPr>
                <w:rFonts w:ascii="Times New Roman" w:hAnsi="Times New Roman"/>
                <w:sz w:val="20"/>
                <w:szCs w:val="20"/>
              </w:rPr>
              <w:t xml:space="preserve">, </w:t>
            </w:r>
            <w:r w:rsidRPr="00D35EF9">
              <w:rPr>
                <w:rFonts w:ascii="Times New Roman" w:hAnsi="Times New Roman"/>
                <w:sz w:val="20"/>
                <w:szCs w:val="20"/>
              </w:rPr>
              <w:t>a language-neutral framework</w:t>
            </w:r>
            <w:r w:rsidRPr="00767B06">
              <w:rPr>
                <w:rFonts w:ascii="Times New Roman" w:hAnsi="Times New Roman"/>
                <w:sz w:val="20"/>
                <w:szCs w:val="20"/>
              </w:rPr>
              <w:t xml:space="preserve"> </w:t>
            </w:r>
            <w:r w:rsidRPr="00D35EF9">
              <w:rPr>
                <w:rFonts w:ascii="Times New Roman" w:hAnsi="Times New Roman"/>
                <w:sz w:val="20"/>
                <w:szCs w:val="20"/>
              </w:rPr>
              <w:t xml:space="preserve">based on Google Tensorflow </w:t>
            </w:r>
            <w:r w:rsidRPr="00767B06">
              <w:rPr>
                <w:rFonts w:ascii="Times New Roman" w:hAnsi="Times New Roman"/>
                <w:sz w:val="20"/>
                <w:szCs w:val="20"/>
              </w:rPr>
              <w:t xml:space="preserve">has been designed </w:t>
            </w:r>
            <w:r w:rsidR="009C24E5">
              <w:rPr>
                <w:rFonts w:ascii="Times New Roman" w:hAnsi="Times New Roman"/>
                <w:sz w:val="20"/>
                <w:szCs w:val="20"/>
              </w:rPr>
              <w:t>to solve</w:t>
            </w:r>
            <w:r w:rsidR="009C24E5" w:rsidRPr="00767B06">
              <w:rPr>
                <w:rFonts w:ascii="Times New Roman" w:hAnsi="Times New Roman"/>
                <w:sz w:val="20"/>
                <w:szCs w:val="20"/>
              </w:rPr>
              <w:t xml:space="preserve"> </w:t>
            </w:r>
            <w:r w:rsidRPr="00D35EF9">
              <w:rPr>
                <w:rFonts w:ascii="Times New Roman" w:hAnsi="Times New Roman"/>
                <w:sz w:val="20"/>
                <w:szCs w:val="20"/>
              </w:rPr>
              <w:t xml:space="preserve">how to make algorithm model smoothly integrate with </w:t>
            </w:r>
            <w:r w:rsidR="00746B34">
              <w:rPr>
                <w:rFonts w:ascii="Times New Roman" w:hAnsi="Times New Roman"/>
                <w:sz w:val="20"/>
                <w:szCs w:val="20"/>
              </w:rPr>
              <w:t xml:space="preserve">the </w:t>
            </w:r>
            <w:r w:rsidR="004B483A">
              <w:rPr>
                <w:rFonts w:ascii="Times New Roman" w:hAnsi="Times New Roman"/>
                <w:sz w:val="20"/>
                <w:szCs w:val="20"/>
              </w:rPr>
              <w:t>product</w:t>
            </w:r>
            <w:r w:rsidR="00746B34">
              <w:rPr>
                <w:rFonts w:ascii="Times New Roman" w:hAnsi="Times New Roman"/>
                <w:sz w:val="20"/>
                <w:szCs w:val="20"/>
              </w:rPr>
              <w:t xml:space="preserve"> system</w:t>
            </w:r>
            <w:r w:rsidRPr="00767B06">
              <w:rPr>
                <w:rFonts w:ascii="Times New Roman" w:hAnsi="Times New Roman"/>
                <w:sz w:val="20"/>
                <w:szCs w:val="20"/>
              </w:rPr>
              <w:t xml:space="preserve">. By utilizing those two deliveries, we not only </w:t>
            </w:r>
            <w:r w:rsidR="00E653C5">
              <w:rPr>
                <w:rFonts w:ascii="Times New Roman" w:hAnsi="Times New Roman"/>
                <w:sz w:val="20"/>
                <w:szCs w:val="20"/>
              </w:rPr>
              <w:t>settle down</w:t>
            </w:r>
            <w:r w:rsidR="00E653C5" w:rsidRPr="00767B06">
              <w:rPr>
                <w:rFonts w:ascii="Times New Roman" w:hAnsi="Times New Roman"/>
                <w:sz w:val="20"/>
                <w:szCs w:val="20"/>
              </w:rPr>
              <w:t xml:space="preserve"> </w:t>
            </w:r>
            <w:r w:rsidRPr="00767B06">
              <w:rPr>
                <w:rFonts w:ascii="Times New Roman" w:hAnsi="Times New Roman"/>
                <w:sz w:val="20"/>
                <w:szCs w:val="20"/>
              </w:rPr>
              <w:t xml:space="preserve">the issues mentioned above, but also </w:t>
            </w:r>
            <w:r w:rsidR="00722F15">
              <w:rPr>
                <w:rFonts w:ascii="Times New Roman" w:hAnsi="Times New Roman"/>
                <w:sz w:val="20"/>
                <w:szCs w:val="20"/>
              </w:rPr>
              <w:t>provide a new way</w:t>
            </w:r>
            <w:r w:rsidRPr="00767B06">
              <w:rPr>
                <w:rFonts w:ascii="Times New Roman" w:hAnsi="Times New Roman"/>
                <w:sz w:val="20"/>
                <w:szCs w:val="20"/>
              </w:rPr>
              <w:t xml:space="preserve"> for our scientific research and </w:t>
            </w:r>
            <w:r w:rsidR="00A54F74">
              <w:rPr>
                <w:rFonts w:ascii="Times New Roman" w:hAnsi="Times New Roman"/>
                <w:sz w:val="20"/>
                <w:szCs w:val="20"/>
              </w:rPr>
              <w:t xml:space="preserve">further guarantee </w:t>
            </w:r>
            <w:r w:rsidRPr="00767B06">
              <w:rPr>
                <w:rFonts w:ascii="Times New Roman" w:hAnsi="Times New Roman"/>
                <w:sz w:val="20"/>
                <w:szCs w:val="20"/>
              </w:rPr>
              <w:t xml:space="preserve">delivery efficiency. </w:t>
            </w:r>
          </w:p>
          <w:p w14:paraId="18AD40D8" w14:textId="77777777" w:rsidR="00E15E34" w:rsidRDefault="00E15E34" w:rsidP="00E15E34">
            <w:pPr>
              <w:jc w:val="left"/>
              <w:rPr>
                <w:rFonts w:ascii="Times New Roman" w:hAnsi="Times New Roman"/>
                <w:sz w:val="20"/>
                <w:szCs w:val="20"/>
              </w:rPr>
            </w:pPr>
            <w:r>
              <w:rPr>
                <w:rFonts w:ascii="Times New Roman" w:hAnsi="Times New Roman"/>
                <w:b/>
                <w:sz w:val="20"/>
                <w:szCs w:val="20"/>
              </w:rPr>
              <w:t>Innovations</w:t>
            </w:r>
            <w:r>
              <w:rPr>
                <w:rFonts w:ascii="Times New Roman" w:hAnsi="Times New Roman"/>
                <w:sz w:val="20"/>
                <w:szCs w:val="20"/>
              </w:rPr>
              <w:t>:</w:t>
            </w:r>
          </w:p>
          <w:p w14:paraId="2B39AAA1" w14:textId="11129BBE" w:rsidR="002B6CE0" w:rsidRPr="00D01FCF" w:rsidRDefault="00774EAD" w:rsidP="00D01FCF">
            <w:pPr>
              <w:pStyle w:val="ListParagraph"/>
              <w:numPr>
                <w:ilvl w:val="0"/>
                <w:numId w:val="8"/>
              </w:numPr>
              <w:rPr>
                <w:rFonts w:ascii="Times New Roman" w:hAnsi="Times New Roman"/>
                <w:sz w:val="20"/>
                <w:szCs w:val="20"/>
              </w:rPr>
            </w:pPr>
            <w:r>
              <w:rPr>
                <w:rFonts w:ascii="Times New Roman" w:hAnsi="Times New Roman"/>
                <w:sz w:val="20"/>
                <w:szCs w:val="20"/>
              </w:rPr>
              <w:t>Figure out</w:t>
            </w:r>
            <w:r w:rsidRPr="00D01FCF">
              <w:rPr>
                <w:rFonts w:ascii="Times New Roman" w:hAnsi="Times New Roman"/>
                <w:sz w:val="20"/>
                <w:szCs w:val="20"/>
              </w:rPr>
              <w:t xml:space="preserve"> </w:t>
            </w:r>
            <w:r w:rsidR="0089270D">
              <w:rPr>
                <w:rFonts w:ascii="Times New Roman" w:hAnsi="Times New Roman"/>
                <w:sz w:val="20"/>
                <w:szCs w:val="20"/>
              </w:rPr>
              <w:t xml:space="preserve">the </w:t>
            </w:r>
            <w:r w:rsidR="00C51626" w:rsidRPr="00D01FCF">
              <w:rPr>
                <w:rFonts w:ascii="Times New Roman" w:hAnsi="Times New Roman"/>
                <w:sz w:val="20"/>
                <w:szCs w:val="20"/>
              </w:rPr>
              <w:t>balance with multiple factors that are crucial in product recommendation</w:t>
            </w:r>
            <w:r w:rsidR="00335FAD">
              <w:rPr>
                <w:rFonts w:ascii="Times New Roman" w:hAnsi="Times New Roman"/>
                <w:sz w:val="20"/>
                <w:szCs w:val="20"/>
              </w:rPr>
              <w:t xml:space="preserve"> using RL models</w:t>
            </w:r>
            <w:r w:rsidR="00C51626" w:rsidRPr="00D01FCF">
              <w:rPr>
                <w:rFonts w:ascii="Times New Roman" w:hAnsi="Times New Roman"/>
                <w:sz w:val="20"/>
                <w:szCs w:val="20"/>
              </w:rPr>
              <w:t xml:space="preserve"> and provide qualitive measures to evaluate how such goal has been reached in system</w:t>
            </w:r>
          </w:p>
          <w:p w14:paraId="0BD485A6" w14:textId="7234280E" w:rsidR="002B6CE0" w:rsidRPr="00D01FCF" w:rsidRDefault="000C72A1" w:rsidP="00D01FCF">
            <w:pPr>
              <w:pStyle w:val="ListParagraph"/>
              <w:numPr>
                <w:ilvl w:val="0"/>
                <w:numId w:val="8"/>
              </w:numPr>
              <w:rPr>
                <w:rFonts w:ascii="Times New Roman" w:hAnsi="Times New Roman"/>
                <w:sz w:val="20"/>
                <w:szCs w:val="20"/>
              </w:rPr>
            </w:pPr>
            <w:r>
              <w:rPr>
                <w:rFonts w:ascii="Times New Roman" w:hAnsi="Times New Roman"/>
                <w:sz w:val="20"/>
                <w:szCs w:val="20"/>
              </w:rPr>
              <w:t xml:space="preserve">Provide </w:t>
            </w:r>
            <w:r w:rsidR="00424BD9">
              <w:rPr>
                <w:rFonts w:ascii="Times New Roman" w:hAnsi="Times New Roman"/>
                <w:sz w:val="20"/>
                <w:szCs w:val="20"/>
              </w:rPr>
              <w:t xml:space="preserve">the </w:t>
            </w:r>
            <w:r>
              <w:rPr>
                <w:rFonts w:ascii="Times New Roman" w:hAnsi="Times New Roman"/>
                <w:sz w:val="20"/>
                <w:szCs w:val="20"/>
              </w:rPr>
              <w:t>f</w:t>
            </w:r>
            <w:r w:rsidR="00C51626" w:rsidRPr="00D01FCF">
              <w:rPr>
                <w:rFonts w:ascii="Times New Roman" w:hAnsi="Times New Roman"/>
                <w:sz w:val="20"/>
                <w:szCs w:val="20"/>
              </w:rPr>
              <w:t xml:space="preserve">lexibility </w:t>
            </w:r>
            <w:r w:rsidR="00B040DA">
              <w:rPr>
                <w:rFonts w:ascii="Times New Roman" w:hAnsi="Times New Roman"/>
                <w:sz w:val="20"/>
                <w:szCs w:val="20"/>
              </w:rPr>
              <w:t>o</w:t>
            </w:r>
            <w:r w:rsidR="003C6EDE">
              <w:rPr>
                <w:rFonts w:ascii="Times New Roman" w:hAnsi="Times New Roman"/>
                <w:sz w:val="20"/>
                <w:szCs w:val="20"/>
              </w:rPr>
              <w:t>f</w:t>
            </w:r>
            <w:r w:rsidR="00B040DA" w:rsidRPr="00D01FCF">
              <w:rPr>
                <w:rFonts w:ascii="Times New Roman" w:hAnsi="Times New Roman"/>
                <w:sz w:val="20"/>
                <w:szCs w:val="20"/>
              </w:rPr>
              <w:t xml:space="preserve"> </w:t>
            </w:r>
            <w:r w:rsidR="003C6EDE">
              <w:rPr>
                <w:rFonts w:ascii="Times New Roman" w:hAnsi="Times New Roman"/>
                <w:sz w:val="20"/>
                <w:szCs w:val="20"/>
              </w:rPr>
              <w:t>incorporating with</w:t>
            </w:r>
            <w:r w:rsidR="003C6EDE" w:rsidRPr="00D01FCF">
              <w:rPr>
                <w:rFonts w:ascii="Times New Roman" w:hAnsi="Times New Roman"/>
                <w:sz w:val="20"/>
                <w:szCs w:val="20"/>
              </w:rPr>
              <w:t xml:space="preserve"> </w:t>
            </w:r>
            <w:r w:rsidR="00E60C70">
              <w:rPr>
                <w:rFonts w:ascii="Times New Roman" w:hAnsi="Times New Roman"/>
                <w:sz w:val="20"/>
                <w:szCs w:val="20"/>
              </w:rPr>
              <w:t>more</w:t>
            </w:r>
            <w:r w:rsidR="00E60C70" w:rsidRPr="00D01FCF">
              <w:rPr>
                <w:rFonts w:ascii="Times New Roman" w:hAnsi="Times New Roman"/>
                <w:sz w:val="20"/>
                <w:szCs w:val="20"/>
              </w:rPr>
              <w:t xml:space="preserve"> </w:t>
            </w:r>
            <w:r w:rsidR="00C51626" w:rsidRPr="00D01FCF">
              <w:rPr>
                <w:rFonts w:ascii="Times New Roman" w:hAnsi="Times New Roman"/>
                <w:sz w:val="20"/>
                <w:szCs w:val="20"/>
              </w:rPr>
              <w:t>recommendation factors: almost</w:t>
            </w:r>
            <w:r w:rsidR="00255A53">
              <w:rPr>
                <w:rFonts w:ascii="Times New Roman" w:hAnsi="Times New Roman"/>
                <w:sz w:val="20"/>
                <w:szCs w:val="20"/>
              </w:rPr>
              <w:t xml:space="preserve"> </w:t>
            </w:r>
            <w:r w:rsidR="00B83088">
              <w:rPr>
                <w:rFonts w:ascii="Times New Roman" w:hAnsi="Times New Roman"/>
                <w:sz w:val="20"/>
                <w:szCs w:val="20"/>
              </w:rPr>
              <w:t>a</w:t>
            </w:r>
            <w:r w:rsidR="00C51626" w:rsidRPr="00D01FCF">
              <w:rPr>
                <w:rFonts w:ascii="Times New Roman" w:hAnsi="Times New Roman"/>
                <w:sz w:val="20"/>
                <w:szCs w:val="20"/>
              </w:rPr>
              <w:t xml:space="preserve"> zero-code adjustment if </w:t>
            </w:r>
            <w:r w:rsidR="007B69E2">
              <w:rPr>
                <w:rFonts w:ascii="Times New Roman" w:hAnsi="Times New Roman"/>
                <w:sz w:val="20"/>
                <w:szCs w:val="20"/>
              </w:rPr>
              <w:t>incorporating with</w:t>
            </w:r>
            <w:r w:rsidR="00C51626" w:rsidRPr="00D01FCF">
              <w:rPr>
                <w:rFonts w:ascii="Times New Roman" w:hAnsi="Times New Roman"/>
                <w:sz w:val="20"/>
                <w:szCs w:val="20"/>
              </w:rPr>
              <w:t xml:space="preserve"> more factors or adjust</w:t>
            </w:r>
            <w:r w:rsidR="00C6550C">
              <w:rPr>
                <w:rFonts w:ascii="Times New Roman" w:hAnsi="Times New Roman"/>
                <w:sz w:val="20"/>
                <w:szCs w:val="20"/>
              </w:rPr>
              <w:t>ing</w:t>
            </w:r>
            <w:r w:rsidR="00C51626" w:rsidRPr="00D01FCF">
              <w:rPr>
                <w:rFonts w:ascii="Times New Roman" w:hAnsi="Times New Roman"/>
                <w:sz w:val="20"/>
                <w:szCs w:val="20"/>
              </w:rPr>
              <w:t xml:space="preserve"> priority of those factors</w:t>
            </w:r>
          </w:p>
          <w:p w14:paraId="7509397E" w14:textId="317B02F6" w:rsidR="002B6CE0" w:rsidRPr="00D01FCF" w:rsidRDefault="00F40ABC" w:rsidP="00D01FCF">
            <w:pPr>
              <w:pStyle w:val="ListParagraph"/>
              <w:numPr>
                <w:ilvl w:val="0"/>
                <w:numId w:val="8"/>
              </w:numPr>
              <w:rPr>
                <w:rFonts w:ascii="Times New Roman" w:hAnsi="Times New Roman"/>
                <w:sz w:val="20"/>
                <w:szCs w:val="20"/>
              </w:rPr>
            </w:pPr>
            <w:r>
              <w:rPr>
                <w:rFonts w:ascii="Times New Roman" w:hAnsi="Times New Roman"/>
                <w:sz w:val="20"/>
                <w:szCs w:val="20"/>
              </w:rPr>
              <w:t>Have a better</w:t>
            </w:r>
            <w:r w:rsidR="002054BE">
              <w:rPr>
                <w:rFonts w:ascii="Times New Roman" w:hAnsi="Times New Roman"/>
                <w:sz w:val="20"/>
                <w:szCs w:val="20"/>
              </w:rPr>
              <w:t xml:space="preserve"> </w:t>
            </w:r>
            <w:r w:rsidR="00A6180F">
              <w:rPr>
                <w:rFonts w:ascii="Times New Roman" w:hAnsi="Times New Roman"/>
                <w:sz w:val="20"/>
                <w:szCs w:val="20"/>
              </w:rPr>
              <w:t>g</w:t>
            </w:r>
            <w:r w:rsidR="00C51626" w:rsidRPr="00D01FCF">
              <w:rPr>
                <w:rFonts w:ascii="Times New Roman" w:hAnsi="Times New Roman"/>
                <w:sz w:val="20"/>
                <w:szCs w:val="20"/>
              </w:rPr>
              <w:t xml:space="preserve">eneralization </w:t>
            </w:r>
            <w:r>
              <w:rPr>
                <w:rFonts w:ascii="Times New Roman" w:hAnsi="Times New Roman"/>
                <w:sz w:val="20"/>
                <w:szCs w:val="20"/>
              </w:rPr>
              <w:t>ca</w:t>
            </w:r>
            <w:r w:rsidR="00A6180F">
              <w:rPr>
                <w:rFonts w:ascii="Times New Roman" w:hAnsi="Times New Roman"/>
                <w:sz w:val="20"/>
                <w:szCs w:val="20"/>
              </w:rPr>
              <w:t>pacity</w:t>
            </w:r>
            <w:r w:rsidR="00C51626" w:rsidRPr="00D01FCF">
              <w:rPr>
                <w:rFonts w:ascii="Times New Roman" w:hAnsi="Times New Roman"/>
                <w:sz w:val="20"/>
                <w:szCs w:val="20"/>
              </w:rPr>
              <w:t xml:space="preserve">: as both LFA and DDPG </w:t>
            </w:r>
            <w:r w:rsidR="002121AD">
              <w:rPr>
                <w:rFonts w:ascii="Times New Roman" w:hAnsi="Times New Roman"/>
                <w:sz w:val="20"/>
                <w:szCs w:val="20"/>
              </w:rPr>
              <w:t>that we used</w:t>
            </w:r>
            <w:r w:rsidR="00C51626" w:rsidRPr="00D01FCF">
              <w:rPr>
                <w:rFonts w:ascii="Times New Roman" w:hAnsi="Times New Roman"/>
                <w:sz w:val="20"/>
                <w:szCs w:val="20"/>
              </w:rPr>
              <w:t xml:space="preserve"> are standard deep reinforcement learning algorithm</w:t>
            </w:r>
            <w:r w:rsidR="00182B4A">
              <w:rPr>
                <w:rFonts w:ascii="Times New Roman" w:hAnsi="Times New Roman"/>
                <w:sz w:val="20"/>
                <w:szCs w:val="20"/>
              </w:rPr>
              <w:t>s</w:t>
            </w:r>
            <w:r w:rsidR="00C51626" w:rsidRPr="00D01FCF">
              <w:rPr>
                <w:rFonts w:ascii="Times New Roman" w:hAnsi="Times New Roman"/>
                <w:sz w:val="20"/>
                <w:szCs w:val="20"/>
              </w:rPr>
              <w:t xml:space="preserve">, they are easily integrated with other similar scenarios, such as searching items in inventory, production material preparation </w:t>
            </w:r>
            <w:r w:rsidR="000263A7">
              <w:rPr>
                <w:rFonts w:ascii="Times New Roman" w:hAnsi="Times New Roman"/>
                <w:sz w:val="20"/>
                <w:szCs w:val="20"/>
              </w:rPr>
              <w:t xml:space="preserve">under the </w:t>
            </w:r>
            <w:r w:rsidR="00C51626" w:rsidRPr="00D01FCF">
              <w:rPr>
                <w:rFonts w:ascii="Times New Roman" w:hAnsi="Times New Roman"/>
                <w:sz w:val="20"/>
                <w:szCs w:val="20"/>
              </w:rPr>
              <w:t>minimal cost</w:t>
            </w:r>
          </w:p>
          <w:p w14:paraId="3C198E1B" w14:textId="00C29394" w:rsidR="00C51626" w:rsidRPr="00D01FCF" w:rsidRDefault="00257127" w:rsidP="00D01FCF">
            <w:pPr>
              <w:pStyle w:val="ListParagraph"/>
              <w:numPr>
                <w:ilvl w:val="0"/>
                <w:numId w:val="8"/>
              </w:numPr>
              <w:rPr>
                <w:rFonts w:ascii="Times New Roman" w:hAnsi="Times New Roman"/>
                <w:sz w:val="20"/>
                <w:szCs w:val="20"/>
              </w:rPr>
            </w:pPr>
            <w:r>
              <w:rPr>
                <w:rFonts w:ascii="Times New Roman" w:hAnsi="Times New Roman"/>
                <w:sz w:val="20"/>
                <w:szCs w:val="20"/>
              </w:rPr>
              <w:t>F</w:t>
            </w:r>
            <w:r w:rsidR="00C51626" w:rsidRPr="00D01FCF">
              <w:rPr>
                <w:rFonts w:ascii="Times New Roman" w:hAnsi="Times New Roman"/>
                <w:sz w:val="20"/>
                <w:szCs w:val="20"/>
              </w:rPr>
              <w:t xml:space="preserve">acilitate research and development work: by leveraging the language-neutral framework based on Google Tensorflow, scientists can focus on algorithm design and developers can concentrate on how to prepare data in the pre-defined format. </w:t>
            </w:r>
            <w:r w:rsidR="00D7692E">
              <w:rPr>
                <w:rFonts w:ascii="Times New Roman" w:hAnsi="Times New Roman"/>
                <w:sz w:val="20"/>
                <w:szCs w:val="20"/>
              </w:rPr>
              <w:t>More importantly, it</w:t>
            </w:r>
            <w:r w:rsidR="00C51626" w:rsidRPr="00D01FCF">
              <w:rPr>
                <w:rFonts w:ascii="Times New Roman" w:hAnsi="Times New Roman"/>
                <w:sz w:val="20"/>
                <w:szCs w:val="20"/>
              </w:rPr>
              <w:t xml:space="preserve"> can also be applied for other LoBs (Line of businesses)</w:t>
            </w:r>
            <w:r w:rsidR="00046BB2">
              <w:rPr>
                <w:rFonts w:ascii="Times New Roman" w:hAnsi="Times New Roman"/>
                <w:sz w:val="20"/>
                <w:szCs w:val="20"/>
              </w:rPr>
              <w:t xml:space="preserve"> under distinct scenarios </w:t>
            </w:r>
            <w:r w:rsidR="00C51626" w:rsidRPr="00D01FCF">
              <w:rPr>
                <w:rFonts w:ascii="Times New Roman" w:hAnsi="Times New Roman"/>
                <w:sz w:val="20"/>
                <w:szCs w:val="20"/>
              </w:rPr>
              <w:t xml:space="preserve">without </w:t>
            </w:r>
            <w:r w:rsidR="00761A12">
              <w:rPr>
                <w:rFonts w:ascii="Times New Roman" w:hAnsi="Times New Roman"/>
                <w:sz w:val="20"/>
                <w:szCs w:val="20"/>
              </w:rPr>
              <w:t>extra</w:t>
            </w:r>
            <w:r w:rsidR="00C51626" w:rsidRPr="00D01FCF">
              <w:rPr>
                <w:rFonts w:ascii="Times New Roman" w:hAnsi="Times New Roman"/>
                <w:sz w:val="20"/>
                <w:szCs w:val="20"/>
              </w:rPr>
              <w:t xml:space="preserve"> efforts</w:t>
            </w:r>
          </w:p>
          <w:p w14:paraId="06A9F85E" w14:textId="77777777" w:rsidR="00A95EE4" w:rsidRDefault="00A95EE4" w:rsidP="008D3369">
            <w:pPr>
              <w:jc w:val="left"/>
              <w:rPr>
                <w:rFonts w:ascii="Times New Roman" w:hAnsi="Times New Roman"/>
                <w:sz w:val="20"/>
                <w:szCs w:val="20"/>
              </w:rPr>
            </w:pPr>
          </w:p>
          <w:p w14:paraId="1BCD8D72" w14:textId="719BF243" w:rsidR="00527F01" w:rsidRDefault="00527F01" w:rsidP="008D3369">
            <w:pPr>
              <w:jc w:val="left"/>
              <w:rPr>
                <w:rFonts w:ascii="Times New Roman" w:hAnsi="Times New Roman"/>
                <w:sz w:val="20"/>
                <w:szCs w:val="20"/>
              </w:rPr>
            </w:pPr>
          </w:p>
        </w:tc>
      </w:tr>
    </w:tbl>
    <w:p w14:paraId="2D9706AD" w14:textId="77777777" w:rsidR="00A95EE4" w:rsidRDefault="00A95EE4" w:rsidP="00A95EE4"/>
    <w:p w14:paraId="198928F1" w14:textId="77777777" w:rsidR="001B4A44" w:rsidRDefault="001B4A44"/>
    <w:sectPr w:rsidR="001B4A44">
      <w:headerReference w:type="even" r:id="rId9"/>
      <w:headerReference w:type="default" r:id="rId10"/>
      <w:footerReference w:type="even" r:id="rId11"/>
      <w:footerReference w:type="default" r:id="rId12"/>
      <w:headerReference w:type="first" r:id="rId13"/>
      <w:footerReference w:type="first" r:id="rId14"/>
      <w:pgSz w:w="11906" w:h="16838"/>
      <w:pgMar w:top="567" w:right="720" w:bottom="567" w:left="720" w:header="397"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5477F" w14:textId="77777777" w:rsidR="00E44840" w:rsidRDefault="00E44840">
      <w:r>
        <w:separator/>
      </w:r>
    </w:p>
  </w:endnote>
  <w:endnote w:type="continuationSeparator" w:id="0">
    <w:p w14:paraId="6884AD8F" w14:textId="77777777" w:rsidR="00E44840" w:rsidRDefault="00E44840">
      <w:r>
        <w:continuationSeparator/>
      </w:r>
    </w:p>
  </w:endnote>
  <w:endnote w:type="continuationNotice" w:id="1">
    <w:p w14:paraId="228A7073" w14:textId="77777777" w:rsidR="004167F6" w:rsidRDefault="00416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KaiTi_GB2312">
    <w:altName w:val="Microsoft YaHei"/>
    <w:panose1 w:val="020B0604020202020204"/>
    <w:charset w:val="86"/>
    <w:family w:val="modern"/>
    <w:pitch w:val="default"/>
    <w:sig w:usb0="00000000" w:usb1="0000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FDC99" w14:textId="77777777" w:rsidR="00B863CD" w:rsidRDefault="00B8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78773" w14:textId="77777777" w:rsidR="00B863CD" w:rsidRDefault="00B8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9BF9B" w14:textId="77777777" w:rsidR="00B863CD" w:rsidRDefault="00B8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BB4CA" w14:textId="77777777" w:rsidR="00E44840" w:rsidRDefault="00E44840">
      <w:r>
        <w:separator/>
      </w:r>
    </w:p>
  </w:footnote>
  <w:footnote w:type="continuationSeparator" w:id="0">
    <w:p w14:paraId="6BE839C9" w14:textId="77777777" w:rsidR="00E44840" w:rsidRDefault="00E44840">
      <w:r>
        <w:continuationSeparator/>
      </w:r>
    </w:p>
  </w:footnote>
  <w:footnote w:type="continuationNotice" w:id="1">
    <w:p w14:paraId="7887D16D" w14:textId="77777777" w:rsidR="004167F6" w:rsidRDefault="004167F6"/>
  </w:footnote>
  <w:footnote w:id="2">
    <w:p w14:paraId="3E45031E" w14:textId="6AFB0566" w:rsidR="00D24458" w:rsidDel="00651B55" w:rsidRDefault="00D24458">
      <w:pPr>
        <w:pStyle w:val="FootnoteText"/>
        <w:rPr>
          <w:del w:id="110" w:author="丁 磊" w:date="2022-10-09T11:30:00Z"/>
        </w:rPr>
      </w:pPr>
      <w:del w:id="111" w:author="丁 磊" w:date="2022-10-09T11:30:00Z">
        <w:r w:rsidDel="00651B55">
          <w:rPr>
            <w:rStyle w:val="FootnoteReference"/>
          </w:rPr>
          <w:footnoteRef/>
        </w:r>
        <w:r w:rsidDel="00651B55">
          <w:delText xml:space="preserve"> </w:delText>
        </w:r>
        <w:r w:rsidR="00BA09DE" w:rsidDel="00651B55">
          <w:rPr>
            <w:rFonts w:ascii="Times New Roman" w:hAnsi="Times New Roman"/>
          </w:rPr>
          <w:delText xml:space="preserve">CONOP, sorting algorithm based on adjustment of pairs based on penalty function with non-convex constrained optimization, refer to </w:delText>
        </w:r>
        <w:r w:rsidR="00651B55" w:rsidDel="00651B55">
          <w:fldChar w:fldCharType="begin"/>
        </w:r>
        <w:r w:rsidR="00651B55" w:rsidDel="00651B55">
          <w:delInstrText xml:space="preserve"> HYPERLINK "https://www.paleosoc.org/assets/docs/extended-CONOP-COURSE-NOTES.pdf" </w:delInstrText>
        </w:r>
        <w:r w:rsidR="00651B55" w:rsidDel="00651B55">
          <w:fldChar w:fldCharType="separate"/>
        </w:r>
        <w:r w:rsidR="00BA09DE" w:rsidDel="00651B55">
          <w:rPr>
            <w:rStyle w:val="Hyperlink"/>
            <w:rFonts w:ascii="Times New Roman" w:hAnsi="Times New Roman"/>
          </w:rPr>
          <w:delText>https://www.paleosoc.org/assets/docs/extended-CONOP-COURSE-NOTES.pdf</w:delText>
        </w:r>
        <w:r w:rsidR="00651B55" w:rsidDel="00651B55">
          <w:rPr>
            <w:rStyle w:val="Hyperlink"/>
            <w:rFonts w:ascii="Times New Roman" w:hAnsi="Times New Roman"/>
          </w:rPr>
          <w:fldChar w:fldCharType="end"/>
        </w:r>
      </w:del>
    </w:p>
  </w:footnote>
  <w:footnote w:id="3">
    <w:p w14:paraId="06736E77" w14:textId="06AA4125" w:rsidR="007D53A0" w:rsidDel="00651B55" w:rsidRDefault="005A5462">
      <w:pPr>
        <w:pStyle w:val="FootnoteText"/>
        <w:rPr>
          <w:del w:id="112" w:author="丁 磊" w:date="2022-10-09T11:30:00Z"/>
        </w:rPr>
      </w:pPr>
      <w:del w:id="113" w:author="丁 磊" w:date="2022-10-09T11:30:00Z">
        <w:r w:rsidDel="00651B55">
          <w:rPr>
            <w:rStyle w:val="FootnoteReference"/>
          </w:rPr>
          <w:footnoteRef/>
        </w:r>
        <w:r w:rsidDel="00651B55">
          <w:delText xml:space="preserve"> </w:delText>
        </w:r>
        <w:r w:rsidR="007D53A0" w:rsidDel="00651B55">
          <w:rPr>
            <w:rFonts w:ascii="Times New Roman" w:hAnsi="Times New Roman"/>
          </w:rPr>
          <w:delText xml:space="preserve">Collaboration </w:delText>
        </w:r>
        <w:r w:rsidR="007D53A0" w:rsidDel="00651B55">
          <w:rPr>
            <w:rFonts w:ascii="Times New Roman" w:hAnsi="Times New Roman" w:hint="eastAsia"/>
          </w:rPr>
          <w:delText>with</w:delText>
        </w:r>
        <w:r w:rsidR="007D53A0" w:rsidDel="00651B55">
          <w:rPr>
            <w:rFonts w:ascii="Times New Roman" w:hAnsi="Times New Roman"/>
          </w:rPr>
          <w:delText xml:space="preserve"> Professor Jinxuan, Fan, refer to </w:delText>
        </w:r>
        <w:r w:rsidR="00651B55" w:rsidDel="00651B55">
          <w:fldChar w:fldCharType="begin"/>
        </w:r>
        <w:r w:rsidR="00651B55" w:rsidDel="00651B55">
          <w:delInstrText xml:space="preserve"> HYPERLINK "http://www.nigpas.cas.cn/xwzx/kyjz/201701/t20170105_4731955.html" </w:delInstrText>
        </w:r>
        <w:r w:rsidR="00651B55" w:rsidDel="00651B55">
          <w:fldChar w:fldCharType="separate"/>
        </w:r>
        <w:r w:rsidR="007D53A0" w:rsidDel="00651B55">
          <w:rPr>
            <w:rStyle w:val="Hyperlink"/>
            <w:rFonts w:ascii="Times New Roman" w:hAnsi="Times New Roman"/>
          </w:rPr>
          <w:delText>news in Chinese Academy of Science</w:delText>
        </w:r>
        <w:r w:rsidR="00651B55" w:rsidDel="00651B55">
          <w:rPr>
            <w:rStyle w:val="Hyperlink"/>
            <w:rFonts w:ascii="Times New Roman" w:hAnsi="Times New Roman"/>
          </w:rPr>
          <w:fldChar w:fldCharType="end"/>
        </w:r>
      </w:del>
    </w:p>
  </w:footnote>
  <w:footnote w:id="4">
    <w:p w14:paraId="4DAB418D" w14:textId="256CD4AB" w:rsidR="007D53A0" w:rsidDel="00651B55" w:rsidRDefault="007D53A0" w:rsidP="00661FDB">
      <w:pPr>
        <w:pStyle w:val="EndnoteText"/>
        <w:rPr>
          <w:del w:id="162" w:author="丁 磊" w:date="2022-10-09T11:30:00Z"/>
        </w:rPr>
      </w:pPr>
      <w:del w:id="163" w:author="丁 磊" w:date="2022-10-09T11:30:00Z">
        <w:r w:rsidDel="00651B55">
          <w:rPr>
            <w:rStyle w:val="FootnoteReference"/>
          </w:rPr>
          <w:footnoteRef/>
        </w:r>
        <w:r w:rsidDel="00651B55">
          <w:delText xml:space="preserve"> </w:delText>
        </w:r>
        <w:r w:rsidR="008F486D" w:rsidDel="00651B55">
          <w:rPr>
            <w:rFonts w:ascii="Times New Roman" w:hAnsi="Times New Roman"/>
          </w:rPr>
          <w:delText>It’s my private GitHub repository. Once need</w:delText>
        </w:r>
        <w:r w:rsidR="004C18E9" w:rsidDel="00651B55">
          <w:rPr>
            <w:rFonts w:ascii="Times New Roman" w:hAnsi="Times New Roman"/>
          </w:rPr>
          <w:delText xml:space="preserve"> to</w:delText>
        </w:r>
        <w:r w:rsidR="008F486D" w:rsidDel="00651B55">
          <w:rPr>
            <w:rFonts w:ascii="Times New Roman" w:hAnsi="Times New Roman"/>
          </w:rPr>
          <w:delText xml:space="preserve"> access, please contact me with email</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28F2" w14:textId="77777777" w:rsidR="001B4A44" w:rsidRDefault="001B4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28F3" w14:textId="77777777" w:rsidR="001B4A44" w:rsidRDefault="001B4A4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28F6" w14:textId="77777777" w:rsidR="001B4A44" w:rsidRDefault="001B4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ind w:left="420" w:hanging="420"/>
      </w:pPr>
      <w:rPr>
        <w:rFonts w:ascii="Wingdings" w:hAnsi="Wingdings" w:hint="default"/>
        <w:sz w:val="18"/>
        <w:szCs w:val="18"/>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42F74E3"/>
    <w:multiLevelType w:val="hybridMultilevel"/>
    <w:tmpl w:val="DF401DE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62BB3"/>
    <w:multiLevelType w:val="hybridMultilevel"/>
    <w:tmpl w:val="0A38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252AC"/>
    <w:multiLevelType w:val="hybridMultilevel"/>
    <w:tmpl w:val="BC3495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57AA0"/>
    <w:multiLevelType w:val="hybridMultilevel"/>
    <w:tmpl w:val="AE7EB9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04462A"/>
    <w:multiLevelType w:val="hybridMultilevel"/>
    <w:tmpl w:val="17F6A46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72309"/>
    <w:multiLevelType w:val="hybridMultilevel"/>
    <w:tmpl w:val="6CAA49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84FD1"/>
    <w:multiLevelType w:val="hybridMultilevel"/>
    <w:tmpl w:val="AE7EB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5"/>
  </w:num>
  <w:num w:numId="5">
    <w:abstractNumId w:val="6"/>
  </w:num>
  <w:num w:numId="6">
    <w:abstractNumId w:val="1"/>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丁 磊">
    <w15:presenceInfo w15:providerId="Windows Live" w15:userId="43c7c9b51204e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noPunctuationKerning/>
  <w:characterSpacingControl w:val="compressPunctuation"/>
  <w:doNotValidateAgainstSchema/>
  <w:doNotDemarcateInvalidXml/>
  <w:hdrShapeDefaults>
    <o:shapedefaults v:ext="edit" spidmax="36865"/>
  </w:hdrShapeDefaults>
  <w:footnotePr>
    <w:footnote w:id="-1"/>
    <w:footnote w:id="0"/>
    <w:footnote w:id="1"/>
  </w:footnotePr>
  <w:endnotePr>
    <w:endnote w:id="-1"/>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04E"/>
    <w:rsid w:val="0000441F"/>
    <w:rsid w:val="00007A11"/>
    <w:rsid w:val="00010293"/>
    <w:rsid w:val="00010F0C"/>
    <w:rsid w:val="00021139"/>
    <w:rsid w:val="0002203A"/>
    <w:rsid w:val="000263A7"/>
    <w:rsid w:val="00033081"/>
    <w:rsid w:val="00036107"/>
    <w:rsid w:val="00036E80"/>
    <w:rsid w:val="00040F15"/>
    <w:rsid w:val="00041990"/>
    <w:rsid w:val="00042F46"/>
    <w:rsid w:val="00044326"/>
    <w:rsid w:val="00046BB2"/>
    <w:rsid w:val="00046C7F"/>
    <w:rsid w:val="00055D6F"/>
    <w:rsid w:val="00061047"/>
    <w:rsid w:val="0006796B"/>
    <w:rsid w:val="00073AA4"/>
    <w:rsid w:val="00076618"/>
    <w:rsid w:val="00076621"/>
    <w:rsid w:val="0008174A"/>
    <w:rsid w:val="000835E9"/>
    <w:rsid w:val="00084D79"/>
    <w:rsid w:val="00087E2A"/>
    <w:rsid w:val="00092061"/>
    <w:rsid w:val="000933C9"/>
    <w:rsid w:val="0009621A"/>
    <w:rsid w:val="00096EAD"/>
    <w:rsid w:val="000A3E32"/>
    <w:rsid w:val="000A3FF3"/>
    <w:rsid w:val="000A4EEA"/>
    <w:rsid w:val="000A503A"/>
    <w:rsid w:val="000B1128"/>
    <w:rsid w:val="000B765A"/>
    <w:rsid w:val="000B7F82"/>
    <w:rsid w:val="000C0901"/>
    <w:rsid w:val="000C72A1"/>
    <w:rsid w:val="000C7430"/>
    <w:rsid w:val="000C7708"/>
    <w:rsid w:val="000D71B9"/>
    <w:rsid w:val="000E0320"/>
    <w:rsid w:val="000E1A3F"/>
    <w:rsid w:val="000E4303"/>
    <w:rsid w:val="000F3600"/>
    <w:rsid w:val="000F64AB"/>
    <w:rsid w:val="000F7F20"/>
    <w:rsid w:val="00104A10"/>
    <w:rsid w:val="001059BD"/>
    <w:rsid w:val="001061D3"/>
    <w:rsid w:val="001068B5"/>
    <w:rsid w:val="0011286B"/>
    <w:rsid w:val="00112927"/>
    <w:rsid w:val="00115729"/>
    <w:rsid w:val="00116376"/>
    <w:rsid w:val="00117DC3"/>
    <w:rsid w:val="0012002F"/>
    <w:rsid w:val="00127796"/>
    <w:rsid w:val="00133150"/>
    <w:rsid w:val="00140AC1"/>
    <w:rsid w:val="0014136C"/>
    <w:rsid w:val="00143398"/>
    <w:rsid w:val="00145373"/>
    <w:rsid w:val="00145C50"/>
    <w:rsid w:val="001461A7"/>
    <w:rsid w:val="001463C4"/>
    <w:rsid w:val="00146ACA"/>
    <w:rsid w:val="001518C7"/>
    <w:rsid w:val="00152AD0"/>
    <w:rsid w:val="001533E8"/>
    <w:rsid w:val="001579EB"/>
    <w:rsid w:val="00165586"/>
    <w:rsid w:val="00172A27"/>
    <w:rsid w:val="00173912"/>
    <w:rsid w:val="00173E0F"/>
    <w:rsid w:val="00174D35"/>
    <w:rsid w:val="00176637"/>
    <w:rsid w:val="001771BF"/>
    <w:rsid w:val="001776C6"/>
    <w:rsid w:val="00180CBD"/>
    <w:rsid w:val="00182045"/>
    <w:rsid w:val="00182B4A"/>
    <w:rsid w:val="00185CF7"/>
    <w:rsid w:val="00192643"/>
    <w:rsid w:val="00194ABF"/>
    <w:rsid w:val="001964CC"/>
    <w:rsid w:val="001A1B2C"/>
    <w:rsid w:val="001A77F3"/>
    <w:rsid w:val="001B4A44"/>
    <w:rsid w:val="001B5941"/>
    <w:rsid w:val="001C1109"/>
    <w:rsid w:val="001C2270"/>
    <w:rsid w:val="001C56FE"/>
    <w:rsid w:val="001C5E44"/>
    <w:rsid w:val="001C776F"/>
    <w:rsid w:val="001D21E1"/>
    <w:rsid w:val="001D4297"/>
    <w:rsid w:val="001D4461"/>
    <w:rsid w:val="001D6134"/>
    <w:rsid w:val="001D7AEB"/>
    <w:rsid w:val="001E177E"/>
    <w:rsid w:val="001E4485"/>
    <w:rsid w:val="001E6092"/>
    <w:rsid w:val="001F2E7E"/>
    <w:rsid w:val="001F692C"/>
    <w:rsid w:val="0020064A"/>
    <w:rsid w:val="00200E02"/>
    <w:rsid w:val="0020148E"/>
    <w:rsid w:val="002054BE"/>
    <w:rsid w:val="002055FA"/>
    <w:rsid w:val="00207CDC"/>
    <w:rsid w:val="00207FFB"/>
    <w:rsid w:val="00210A37"/>
    <w:rsid w:val="00210DC0"/>
    <w:rsid w:val="002121AD"/>
    <w:rsid w:val="002178CE"/>
    <w:rsid w:val="00222735"/>
    <w:rsid w:val="00224ED9"/>
    <w:rsid w:val="00226D52"/>
    <w:rsid w:val="0022797C"/>
    <w:rsid w:val="00232AEC"/>
    <w:rsid w:val="002337BF"/>
    <w:rsid w:val="0023519D"/>
    <w:rsid w:val="00240524"/>
    <w:rsid w:val="00243C2D"/>
    <w:rsid w:val="00244788"/>
    <w:rsid w:val="00246DA0"/>
    <w:rsid w:val="00252182"/>
    <w:rsid w:val="002536B4"/>
    <w:rsid w:val="002540C0"/>
    <w:rsid w:val="00255A53"/>
    <w:rsid w:val="0025602C"/>
    <w:rsid w:val="00257127"/>
    <w:rsid w:val="00262A40"/>
    <w:rsid w:val="00265528"/>
    <w:rsid w:val="00270105"/>
    <w:rsid w:val="00270C38"/>
    <w:rsid w:val="00283BC5"/>
    <w:rsid w:val="002849B3"/>
    <w:rsid w:val="002960D8"/>
    <w:rsid w:val="002A0ACE"/>
    <w:rsid w:val="002A536D"/>
    <w:rsid w:val="002A5EF4"/>
    <w:rsid w:val="002B187E"/>
    <w:rsid w:val="002B4376"/>
    <w:rsid w:val="002B4E81"/>
    <w:rsid w:val="002B6CE0"/>
    <w:rsid w:val="002B7395"/>
    <w:rsid w:val="002C2702"/>
    <w:rsid w:val="002C29F3"/>
    <w:rsid w:val="002C6CCE"/>
    <w:rsid w:val="002C780D"/>
    <w:rsid w:val="002D03A0"/>
    <w:rsid w:val="002D27D3"/>
    <w:rsid w:val="002D3B5C"/>
    <w:rsid w:val="002D443B"/>
    <w:rsid w:val="002D7D25"/>
    <w:rsid w:val="002E1A2A"/>
    <w:rsid w:val="002E20A2"/>
    <w:rsid w:val="002E2F90"/>
    <w:rsid w:val="002E5BF6"/>
    <w:rsid w:val="002E72B6"/>
    <w:rsid w:val="002F1D5F"/>
    <w:rsid w:val="002F2B7E"/>
    <w:rsid w:val="002F4CE9"/>
    <w:rsid w:val="002F7EDF"/>
    <w:rsid w:val="00300036"/>
    <w:rsid w:val="00300555"/>
    <w:rsid w:val="00300967"/>
    <w:rsid w:val="00302F0B"/>
    <w:rsid w:val="00303629"/>
    <w:rsid w:val="00303E0C"/>
    <w:rsid w:val="00305D8F"/>
    <w:rsid w:val="00306382"/>
    <w:rsid w:val="00306986"/>
    <w:rsid w:val="00306CE6"/>
    <w:rsid w:val="003128D8"/>
    <w:rsid w:val="00315D6F"/>
    <w:rsid w:val="003207BF"/>
    <w:rsid w:val="00321FB6"/>
    <w:rsid w:val="00324266"/>
    <w:rsid w:val="00324A1C"/>
    <w:rsid w:val="00325264"/>
    <w:rsid w:val="00326AD3"/>
    <w:rsid w:val="003301E9"/>
    <w:rsid w:val="00330405"/>
    <w:rsid w:val="003305FD"/>
    <w:rsid w:val="00331AA9"/>
    <w:rsid w:val="00334F19"/>
    <w:rsid w:val="00335FAD"/>
    <w:rsid w:val="0033637D"/>
    <w:rsid w:val="00337348"/>
    <w:rsid w:val="0033787A"/>
    <w:rsid w:val="00342D14"/>
    <w:rsid w:val="003440D8"/>
    <w:rsid w:val="00344CA2"/>
    <w:rsid w:val="0034530F"/>
    <w:rsid w:val="00346A4D"/>
    <w:rsid w:val="00352158"/>
    <w:rsid w:val="00355467"/>
    <w:rsid w:val="003562F7"/>
    <w:rsid w:val="00356A9E"/>
    <w:rsid w:val="00357973"/>
    <w:rsid w:val="003616E5"/>
    <w:rsid w:val="00363E2F"/>
    <w:rsid w:val="003705D2"/>
    <w:rsid w:val="00372495"/>
    <w:rsid w:val="00377A61"/>
    <w:rsid w:val="00381EBF"/>
    <w:rsid w:val="003907CC"/>
    <w:rsid w:val="003921D3"/>
    <w:rsid w:val="0039233E"/>
    <w:rsid w:val="00394AEB"/>
    <w:rsid w:val="0039642A"/>
    <w:rsid w:val="003A1B68"/>
    <w:rsid w:val="003A2C01"/>
    <w:rsid w:val="003A5465"/>
    <w:rsid w:val="003A5B8E"/>
    <w:rsid w:val="003B062C"/>
    <w:rsid w:val="003B26AF"/>
    <w:rsid w:val="003B31FE"/>
    <w:rsid w:val="003C2175"/>
    <w:rsid w:val="003C6EDE"/>
    <w:rsid w:val="003D03D3"/>
    <w:rsid w:val="003D3802"/>
    <w:rsid w:val="003D65BE"/>
    <w:rsid w:val="003E2761"/>
    <w:rsid w:val="003E6DA7"/>
    <w:rsid w:val="003F00DA"/>
    <w:rsid w:val="003F0A11"/>
    <w:rsid w:val="003F2085"/>
    <w:rsid w:val="003F3DF3"/>
    <w:rsid w:val="003F70F7"/>
    <w:rsid w:val="00400B12"/>
    <w:rsid w:val="00401B1D"/>
    <w:rsid w:val="00404E3F"/>
    <w:rsid w:val="0040647E"/>
    <w:rsid w:val="004064A9"/>
    <w:rsid w:val="0040707B"/>
    <w:rsid w:val="00407C9F"/>
    <w:rsid w:val="00415667"/>
    <w:rsid w:val="004167F6"/>
    <w:rsid w:val="00417246"/>
    <w:rsid w:val="00417989"/>
    <w:rsid w:val="004201A8"/>
    <w:rsid w:val="0042258A"/>
    <w:rsid w:val="004248C1"/>
    <w:rsid w:val="00424BD9"/>
    <w:rsid w:val="0042635D"/>
    <w:rsid w:val="004268B1"/>
    <w:rsid w:val="004315E9"/>
    <w:rsid w:val="004319C4"/>
    <w:rsid w:val="0043324F"/>
    <w:rsid w:val="0043684C"/>
    <w:rsid w:val="00441AB6"/>
    <w:rsid w:val="0044395B"/>
    <w:rsid w:val="0044497F"/>
    <w:rsid w:val="00445D72"/>
    <w:rsid w:val="00451685"/>
    <w:rsid w:val="0045446C"/>
    <w:rsid w:val="00466F18"/>
    <w:rsid w:val="00467722"/>
    <w:rsid w:val="00467C75"/>
    <w:rsid w:val="004725C7"/>
    <w:rsid w:val="00474EE2"/>
    <w:rsid w:val="00475B72"/>
    <w:rsid w:val="0047604A"/>
    <w:rsid w:val="004805BD"/>
    <w:rsid w:val="00483404"/>
    <w:rsid w:val="00485ECC"/>
    <w:rsid w:val="00486047"/>
    <w:rsid w:val="004913C3"/>
    <w:rsid w:val="004A1509"/>
    <w:rsid w:val="004A2C87"/>
    <w:rsid w:val="004A5DDD"/>
    <w:rsid w:val="004B109F"/>
    <w:rsid w:val="004B1E19"/>
    <w:rsid w:val="004B3A6C"/>
    <w:rsid w:val="004B483A"/>
    <w:rsid w:val="004B5FC5"/>
    <w:rsid w:val="004C18E9"/>
    <w:rsid w:val="004C1A49"/>
    <w:rsid w:val="004C2095"/>
    <w:rsid w:val="004C2AC0"/>
    <w:rsid w:val="004C4032"/>
    <w:rsid w:val="004C4418"/>
    <w:rsid w:val="004C5D81"/>
    <w:rsid w:val="004C788E"/>
    <w:rsid w:val="004C795D"/>
    <w:rsid w:val="004D0185"/>
    <w:rsid w:val="004D103E"/>
    <w:rsid w:val="004D16F7"/>
    <w:rsid w:val="004D6548"/>
    <w:rsid w:val="004E0B6E"/>
    <w:rsid w:val="004E1F20"/>
    <w:rsid w:val="004E3499"/>
    <w:rsid w:val="004E5F3C"/>
    <w:rsid w:val="004E5F43"/>
    <w:rsid w:val="004E61B3"/>
    <w:rsid w:val="004F0ADE"/>
    <w:rsid w:val="004F0FE0"/>
    <w:rsid w:val="004F63B1"/>
    <w:rsid w:val="0050080F"/>
    <w:rsid w:val="00502040"/>
    <w:rsid w:val="00502CC3"/>
    <w:rsid w:val="00503026"/>
    <w:rsid w:val="00503F9D"/>
    <w:rsid w:val="00507D6E"/>
    <w:rsid w:val="0051637B"/>
    <w:rsid w:val="00517661"/>
    <w:rsid w:val="0052159A"/>
    <w:rsid w:val="0052349A"/>
    <w:rsid w:val="00523C41"/>
    <w:rsid w:val="00527F01"/>
    <w:rsid w:val="00535F88"/>
    <w:rsid w:val="005367DD"/>
    <w:rsid w:val="00542A54"/>
    <w:rsid w:val="00546656"/>
    <w:rsid w:val="00547903"/>
    <w:rsid w:val="00552844"/>
    <w:rsid w:val="00555F8B"/>
    <w:rsid w:val="00557B07"/>
    <w:rsid w:val="00561A6E"/>
    <w:rsid w:val="005620ED"/>
    <w:rsid w:val="005626F0"/>
    <w:rsid w:val="00563DAA"/>
    <w:rsid w:val="00567AC8"/>
    <w:rsid w:val="00573565"/>
    <w:rsid w:val="0057443C"/>
    <w:rsid w:val="00576146"/>
    <w:rsid w:val="00576B6D"/>
    <w:rsid w:val="00580BF2"/>
    <w:rsid w:val="0058123E"/>
    <w:rsid w:val="005812EB"/>
    <w:rsid w:val="00581920"/>
    <w:rsid w:val="00585A83"/>
    <w:rsid w:val="00586AC2"/>
    <w:rsid w:val="00590AB3"/>
    <w:rsid w:val="0059443E"/>
    <w:rsid w:val="00596632"/>
    <w:rsid w:val="005A5462"/>
    <w:rsid w:val="005B0ABD"/>
    <w:rsid w:val="005B1E79"/>
    <w:rsid w:val="005B740E"/>
    <w:rsid w:val="005C4723"/>
    <w:rsid w:val="005C65E2"/>
    <w:rsid w:val="005C73B9"/>
    <w:rsid w:val="005C7799"/>
    <w:rsid w:val="005D1C84"/>
    <w:rsid w:val="005D2F2E"/>
    <w:rsid w:val="005D3494"/>
    <w:rsid w:val="005D383A"/>
    <w:rsid w:val="005D6D1B"/>
    <w:rsid w:val="005E097C"/>
    <w:rsid w:val="005E0F55"/>
    <w:rsid w:val="005E1DBC"/>
    <w:rsid w:val="005E43E1"/>
    <w:rsid w:val="005E5231"/>
    <w:rsid w:val="005E53F0"/>
    <w:rsid w:val="005F6C8B"/>
    <w:rsid w:val="00604B8E"/>
    <w:rsid w:val="00606A67"/>
    <w:rsid w:val="006075B2"/>
    <w:rsid w:val="00613E40"/>
    <w:rsid w:val="00616576"/>
    <w:rsid w:val="00616EDF"/>
    <w:rsid w:val="00625CF9"/>
    <w:rsid w:val="006265F0"/>
    <w:rsid w:val="00626E48"/>
    <w:rsid w:val="00627347"/>
    <w:rsid w:val="00630EB9"/>
    <w:rsid w:val="006314DF"/>
    <w:rsid w:val="00632857"/>
    <w:rsid w:val="00640AF1"/>
    <w:rsid w:val="00642FDB"/>
    <w:rsid w:val="00647D03"/>
    <w:rsid w:val="00651B55"/>
    <w:rsid w:val="00656C42"/>
    <w:rsid w:val="00661FDB"/>
    <w:rsid w:val="00662429"/>
    <w:rsid w:val="006640F1"/>
    <w:rsid w:val="00667315"/>
    <w:rsid w:val="006674B0"/>
    <w:rsid w:val="006725B5"/>
    <w:rsid w:val="00673D39"/>
    <w:rsid w:val="006774CD"/>
    <w:rsid w:val="00677F55"/>
    <w:rsid w:val="0068375E"/>
    <w:rsid w:val="00691850"/>
    <w:rsid w:val="00691E97"/>
    <w:rsid w:val="00692A4E"/>
    <w:rsid w:val="00692D00"/>
    <w:rsid w:val="006A05BC"/>
    <w:rsid w:val="006A1B94"/>
    <w:rsid w:val="006A2BBE"/>
    <w:rsid w:val="006A6EE3"/>
    <w:rsid w:val="006B1481"/>
    <w:rsid w:val="006B1AF9"/>
    <w:rsid w:val="006B5262"/>
    <w:rsid w:val="006B72C9"/>
    <w:rsid w:val="006C1DC3"/>
    <w:rsid w:val="006C4400"/>
    <w:rsid w:val="006D1954"/>
    <w:rsid w:val="006D25C2"/>
    <w:rsid w:val="006D26F8"/>
    <w:rsid w:val="006D2961"/>
    <w:rsid w:val="006D2D4A"/>
    <w:rsid w:val="006D3115"/>
    <w:rsid w:val="006D67C3"/>
    <w:rsid w:val="006D74B5"/>
    <w:rsid w:val="006E6417"/>
    <w:rsid w:val="006F0EDB"/>
    <w:rsid w:val="006F0FA1"/>
    <w:rsid w:val="006F1F7A"/>
    <w:rsid w:val="006F240D"/>
    <w:rsid w:val="006F2604"/>
    <w:rsid w:val="006F2ED6"/>
    <w:rsid w:val="006F38B1"/>
    <w:rsid w:val="006F4490"/>
    <w:rsid w:val="00701341"/>
    <w:rsid w:val="00701D9E"/>
    <w:rsid w:val="0070587E"/>
    <w:rsid w:val="007072CA"/>
    <w:rsid w:val="00712D86"/>
    <w:rsid w:val="00714EE2"/>
    <w:rsid w:val="0071613F"/>
    <w:rsid w:val="007166AD"/>
    <w:rsid w:val="007229B4"/>
    <w:rsid w:val="00722F15"/>
    <w:rsid w:val="00723ED0"/>
    <w:rsid w:val="00726465"/>
    <w:rsid w:val="007316DF"/>
    <w:rsid w:val="007329B2"/>
    <w:rsid w:val="00733613"/>
    <w:rsid w:val="00735324"/>
    <w:rsid w:val="00740333"/>
    <w:rsid w:val="00740A07"/>
    <w:rsid w:val="00742952"/>
    <w:rsid w:val="00745373"/>
    <w:rsid w:val="00746B34"/>
    <w:rsid w:val="007523DD"/>
    <w:rsid w:val="00757DBE"/>
    <w:rsid w:val="00760668"/>
    <w:rsid w:val="007614A5"/>
    <w:rsid w:val="00761864"/>
    <w:rsid w:val="00761A12"/>
    <w:rsid w:val="0076280C"/>
    <w:rsid w:val="007633B3"/>
    <w:rsid w:val="00764F85"/>
    <w:rsid w:val="00767B06"/>
    <w:rsid w:val="00772CF4"/>
    <w:rsid w:val="007737A0"/>
    <w:rsid w:val="00774EAD"/>
    <w:rsid w:val="0078393B"/>
    <w:rsid w:val="00785757"/>
    <w:rsid w:val="007908C4"/>
    <w:rsid w:val="00791D8D"/>
    <w:rsid w:val="00792601"/>
    <w:rsid w:val="00795FC3"/>
    <w:rsid w:val="00796875"/>
    <w:rsid w:val="007A0A4D"/>
    <w:rsid w:val="007A78A0"/>
    <w:rsid w:val="007B0504"/>
    <w:rsid w:val="007B69E2"/>
    <w:rsid w:val="007C072D"/>
    <w:rsid w:val="007C19BD"/>
    <w:rsid w:val="007C22C7"/>
    <w:rsid w:val="007C28B5"/>
    <w:rsid w:val="007C422D"/>
    <w:rsid w:val="007C4AC3"/>
    <w:rsid w:val="007C68DE"/>
    <w:rsid w:val="007D172A"/>
    <w:rsid w:val="007D35C7"/>
    <w:rsid w:val="007D53A0"/>
    <w:rsid w:val="007D68D2"/>
    <w:rsid w:val="007E62CE"/>
    <w:rsid w:val="007E64EF"/>
    <w:rsid w:val="007E6E7A"/>
    <w:rsid w:val="007F06EB"/>
    <w:rsid w:val="007F1070"/>
    <w:rsid w:val="007F1BAC"/>
    <w:rsid w:val="007F57E4"/>
    <w:rsid w:val="007F5B00"/>
    <w:rsid w:val="007F6B61"/>
    <w:rsid w:val="00800D5B"/>
    <w:rsid w:val="0080279F"/>
    <w:rsid w:val="00806270"/>
    <w:rsid w:val="008066B7"/>
    <w:rsid w:val="008113BD"/>
    <w:rsid w:val="0081607D"/>
    <w:rsid w:val="008175AB"/>
    <w:rsid w:val="0082150D"/>
    <w:rsid w:val="00822A70"/>
    <w:rsid w:val="0082352B"/>
    <w:rsid w:val="0083175F"/>
    <w:rsid w:val="0083789F"/>
    <w:rsid w:val="00843FAC"/>
    <w:rsid w:val="00845F51"/>
    <w:rsid w:val="0084752D"/>
    <w:rsid w:val="00850959"/>
    <w:rsid w:val="00851464"/>
    <w:rsid w:val="00855251"/>
    <w:rsid w:val="00856E52"/>
    <w:rsid w:val="00860747"/>
    <w:rsid w:val="00861F19"/>
    <w:rsid w:val="00864AF5"/>
    <w:rsid w:val="008657E4"/>
    <w:rsid w:val="0087354C"/>
    <w:rsid w:val="00875C20"/>
    <w:rsid w:val="008904BD"/>
    <w:rsid w:val="00890C4B"/>
    <w:rsid w:val="0089270D"/>
    <w:rsid w:val="00896181"/>
    <w:rsid w:val="00896A6C"/>
    <w:rsid w:val="008A5D86"/>
    <w:rsid w:val="008A7209"/>
    <w:rsid w:val="008B4DDF"/>
    <w:rsid w:val="008B68BE"/>
    <w:rsid w:val="008C0EAB"/>
    <w:rsid w:val="008C4875"/>
    <w:rsid w:val="008D024B"/>
    <w:rsid w:val="008D3369"/>
    <w:rsid w:val="008D77E7"/>
    <w:rsid w:val="008E11B5"/>
    <w:rsid w:val="008E349B"/>
    <w:rsid w:val="008E3690"/>
    <w:rsid w:val="008E6EDE"/>
    <w:rsid w:val="008E75C1"/>
    <w:rsid w:val="008E7728"/>
    <w:rsid w:val="008F16FB"/>
    <w:rsid w:val="008F41A7"/>
    <w:rsid w:val="008F486D"/>
    <w:rsid w:val="008F50E2"/>
    <w:rsid w:val="009007A1"/>
    <w:rsid w:val="00903D5E"/>
    <w:rsid w:val="0090418C"/>
    <w:rsid w:val="00905A59"/>
    <w:rsid w:val="0091123A"/>
    <w:rsid w:val="00917F88"/>
    <w:rsid w:val="00920655"/>
    <w:rsid w:val="0092264C"/>
    <w:rsid w:val="009243F2"/>
    <w:rsid w:val="009275DD"/>
    <w:rsid w:val="009349D8"/>
    <w:rsid w:val="00945463"/>
    <w:rsid w:val="00946894"/>
    <w:rsid w:val="00950455"/>
    <w:rsid w:val="00951A96"/>
    <w:rsid w:val="009553B2"/>
    <w:rsid w:val="00956564"/>
    <w:rsid w:val="009618C9"/>
    <w:rsid w:val="009651C7"/>
    <w:rsid w:val="009676AE"/>
    <w:rsid w:val="0097284B"/>
    <w:rsid w:val="00973562"/>
    <w:rsid w:val="00974706"/>
    <w:rsid w:val="0097550B"/>
    <w:rsid w:val="00977CF4"/>
    <w:rsid w:val="00981A44"/>
    <w:rsid w:val="00996914"/>
    <w:rsid w:val="00996B2C"/>
    <w:rsid w:val="009A04EE"/>
    <w:rsid w:val="009A15A7"/>
    <w:rsid w:val="009A2F31"/>
    <w:rsid w:val="009A49B1"/>
    <w:rsid w:val="009A6192"/>
    <w:rsid w:val="009B5DF8"/>
    <w:rsid w:val="009B7527"/>
    <w:rsid w:val="009C07F5"/>
    <w:rsid w:val="009C0B06"/>
    <w:rsid w:val="009C18D7"/>
    <w:rsid w:val="009C24E5"/>
    <w:rsid w:val="009C52F8"/>
    <w:rsid w:val="009C6FBD"/>
    <w:rsid w:val="009D015C"/>
    <w:rsid w:val="009D3789"/>
    <w:rsid w:val="009D65D3"/>
    <w:rsid w:val="009D693B"/>
    <w:rsid w:val="009D71A3"/>
    <w:rsid w:val="009E6C48"/>
    <w:rsid w:val="009E7395"/>
    <w:rsid w:val="009F4CE3"/>
    <w:rsid w:val="00A00A87"/>
    <w:rsid w:val="00A02347"/>
    <w:rsid w:val="00A0461E"/>
    <w:rsid w:val="00A05422"/>
    <w:rsid w:val="00A07EBF"/>
    <w:rsid w:val="00A116C4"/>
    <w:rsid w:val="00A12AD1"/>
    <w:rsid w:val="00A14C7F"/>
    <w:rsid w:val="00A1606E"/>
    <w:rsid w:val="00A23755"/>
    <w:rsid w:val="00A23B1A"/>
    <w:rsid w:val="00A253A6"/>
    <w:rsid w:val="00A25DE2"/>
    <w:rsid w:val="00A27D76"/>
    <w:rsid w:val="00A3790D"/>
    <w:rsid w:val="00A40F8D"/>
    <w:rsid w:val="00A40F96"/>
    <w:rsid w:val="00A46779"/>
    <w:rsid w:val="00A5286E"/>
    <w:rsid w:val="00A532AE"/>
    <w:rsid w:val="00A54F74"/>
    <w:rsid w:val="00A5644D"/>
    <w:rsid w:val="00A6180F"/>
    <w:rsid w:val="00A64DCB"/>
    <w:rsid w:val="00A65A10"/>
    <w:rsid w:val="00A668EF"/>
    <w:rsid w:val="00A70F88"/>
    <w:rsid w:val="00A72692"/>
    <w:rsid w:val="00A737A2"/>
    <w:rsid w:val="00A76EFC"/>
    <w:rsid w:val="00A83DFB"/>
    <w:rsid w:val="00A93F99"/>
    <w:rsid w:val="00A94617"/>
    <w:rsid w:val="00A95EE4"/>
    <w:rsid w:val="00AA1D45"/>
    <w:rsid w:val="00AA2BE0"/>
    <w:rsid w:val="00AA4C70"/>
    <w:rsid w:val="00AB15F9"/>
    <w:rsid w:val="00AB4D1E"/>
    <w:rsid w:val="00AB4E6F"/>
    <w:rsid w:val="00AB78DC"/>
    <w:rsid w:val="00AC2B77"/>
    <w:rsid w:val="00AC38EE"/>
    <w:rsid w:val="00AD0727"/>
    <w:rsid w:val="00AD10DC"/>
    <w:rsid w:val="00AD4580"/>
    <w:rsid w:val="00AD48FD"/>
    <w:rsid w:val="00AE1CAF"/>
    <w:rsid w:val="00AE2DD8"/>
    <w:rsid w:val="00AF11C0"/>
    <w:rsid w:val="00AF1F4D"/>
    <w:rsid w:val="00AF2B37"/>
    <w:rsid w:val="00AF5689"/>
    <w:rsid w:val="00B001EF"/>
    <w:rsid w:val="00B01C92"/>
    <w:rsid w:val="00B03CA3"/>
    <w:rsid w:val="00B040DA"/>
    <w:rsid w:val="00B04147"/>
    <w:rsid w:val="00B07784"/>
    <w:rsid w:val="00B07EF9"/>
    <w:rsid w:val="00B204E1"/>
    <w:rsid w:val="00B20C5B"/>
    <w:rsid w:val="00B2620E"/>
    <w:rsid w:val="00B30001"/>
    <w:rsid w:val="00B31591"/>
    <w:rsid w:val="00B3329B"/>
    <w:rsid w:val="00B3427A"/>
    <w:rsid w:val="00B349A2"/>
    <w:rsid w:val="00B34B2F"/>
    <w:rsid w:val="00B35F96"/>
    <w:rsid w:val="00B36C55"/>
    <w:rsid w:val="00B36ED2"/>
    <w:rsid w:val="00B37BD4"/>
    <w:rsid w:val="00B434EF"/>
    <w:rsid w:val="00B437B8"/>
    <w:rsid w:val="00B63924"/>
    <w:rsid w:val="00B63CDE"/>
    <w:rsid w:val="00B6630A"/>
    <w:rsid w:val="00B71C33"/>
    <w:rsid w:val="00B83088"/>
    <w:rsid w:val="00B863CD"/>
    <w:rsid w:val="00B86A6E"/>
    <w:rsid w:val="00B86E67"/>
    <w:rsid w:val="00B87602"/>
    <w:rsid w:val="00B876AD"/>
    <w:rsid w:val="00B92562"/>
    <w:rsid w:val="00B92EBE"/>
    <w:rsid w:val="00B93682"/>
    <w:rsid w:val="00B93A50"/>
    <w:rsid w:val="00B93BF6"/>
    <w:rsid w:val="00BA09DE"/>
    <w:rsid w:val="00BA1156"/>
    <w:rsid w:val="00BA16FF"/>
    <w:rsid w:val="00BA3154"/>
    <w:rsid w:val="00BA4575"/>
    <w:rsid w:val="00BA4998"/>
    <w:rsid w:val="00BA4F85"/>
    <w:rsid w:val="00BA5A79"/>
    <w:rsid w:val="00BB43E5"/>
    <w:rsid w:val="00BB6BA6"/>
    <w:rsid w:val="00BC07EE"/>
    <w:rsid w:val="00BC4A84"/>
    <w:rsid w:val="00BD0FFC"/>
    <w:rsid w:val="00BD2BC8"/>
    <w:rsid w:val="00BD3CE8"/>
    <w:rsid w:val="00BD69B5"/>
    <w:rsid w:val="00BE3DC3"/>
    <w:rsid w:val="00BF0866"/>
    <w:rsid w:val="00BF0B44"/>
    <w:rsid w:val="00BF12EF"/>
    <w:rsid w:val="00BF247A"/>
    <w:rsid w:val="00BF3C2B"/>
    <w:rsid w:val="00BF43AD"/>
    <w:rsid w:val="00BF6220"/>
    <w:rsid w:val="00BF7C20"/>
    <w:rsid w:val="00C023D3"/>
    <w:rsid w:val="00C04D7E"/>
    <w:rsid w:val="00C05AA2"/>
    <w:rsid w:val="00C0708D"/>
    <w:rsid w:val="00C1094B"/>
    <w:rsid w:val="00C30992"/>
    <w:rsid w:val="00C345EF"/>
    <w:rsid w:val="00C42E3C"/>
    <w:rsid w:val="00C43A8E"/>
    <w:rsid w:val="00C446F6"/>
    <w:rsid w:val="00C45282"/>
    <w:rsid w:val="00C46143"/>
    <w:rsid w:val="00C46467"/>
    <w:rsid w:val="00C46CA9"/>
    <w:rsid w:val="00C50835"/>
    <w:rsid w:val="00C51626"/>
    <w:rsid w:val="00C60565"/>
    <w:rsid w:val="00C636F4"/>
    <w:rsid w:val="00C64CEE"/>
    <w:rsid w:val="00C6550C"/>
    <w:rsid w:val="00C66985"/>
    <w:rsid w:val="00C70D74"/>
    <w:rsid w:val="00C71229"/>
    <w:rsid w:val="00C74277"/>
    <w:rsid w:val="00C757C5"/>
    <w:rsid w:val="00C77142"/>
    <w:rsid w:val="00C80EAE"/>
    <w:rsid w:val="00C842C9"/>
    <w:rsid w:val="00C8503B"/>
    <w:rsid w:val="00C9217D"/>
    <w:rsid w:val="00C972C5"/>
    <w:rsid w:val="00CA4A40"/>
    <w:rsid w:val="00CB1A1C"/>
    <w:rsid w:val="00CB2810"/>
    <w:rsid w:val="00CB3BDF"/>
    <w:rsid w:val="00CB497B"/>
    <w:rsid w:val="00CB57B7"/>
    <w:rsid w:val="00CB64B2"/>
    <w:rsid w:val="00CC5E92"/>
    <w:rsid w:val="00CD14F2"/>
    <w:rsid w:val="00CD1BCD"/>
    <w:rsid w:val="00CD7502"/>
    <w:rsid w:val="00CE106E"/>
    <w:rsid w:val="00CE137B"/>
    <w:rsid w:val="00CE1464"/>
    <w:rsid w:val="00CE2491"/>
    <w:rsid w:val="00CE2A15"/>
    <w:rsid w:val="00CE396D"/>
    <w:rsid w:val="00CE72ED"/>
    <w:rsid w:val="00CE737F"/>
    <w:rsid w:val="00CF0FB8"/>
    <w:rsid w:val="00CF27DA"/>
    <w:rsid w:val="00CF45E8"/>
    <w:rsid w:val="00CF55F6"/>
    <w:rsid w:val="00CF65AE"/>
    <w:rsid w:val="00D00C2E"/>
    <w:rsid w:val="00D0108E"/>
    <w:rsid w:val="00D01D4D"/>
    <w:rsid w:val="00D01FCF"/>
    <w:rsid w:val="00D044B9"/>
    <w:rsid w:val="00D20D77"/>
    <w:rsid w:val="00D23520"/>
    <w:rsid w:val="00D24458"/>
    <w:rsid w:val="00D24A09"/>
    <w:rsid w:val="00D30671"/>
    <w:rsid w:val="00D33335"/>
    <w:rsid w:val="00D35EF9"/>
    <w:rsid w:val="00D36372"/>
    <w:rsid w:val="00D368C7"/>
    <w:rsid w:val="00D42F2B"/>
    <w:rsid w:val="00D44B15"/>
    <w:rsid w:val="00D50ED7"/>
    <w:rsid w:val="00D52029"/>
    <w:rsid w:val="00D53F47"/>
    <w:rsid w:val="00D5634C"/>
    <w:rsid w:val="00D56383"/>
    <w:rsid w:val="00D56ABC"/>
    <w:rsid w:val="00D6395B"/>
    <w:rsid w:val="00D7687F"/>
    <w:rsid w:val="00D7692E"/>
    <w:rsid w:val="00D81B6C"/>
    <w:rsid w:val="00D83DA3"/>
    <w:rsid w:val="00D864DC"/>
    <w:rsid w:val="00D871D5"/>
    <w:rsid w:val="00D9099D"/>
    <w:rsid w:val="00D91319"/>
    <w:rsid w:val="00D9393B"/>
    <w:rsid w:val="00D96051"/>
    <w:rsid w:val="00D974BA"/>
    <w:rsid w:val="00D97EB0"/>
    <w:rsid w:val="00DA4F6A"/>
    <w:rsid w:val="00DB4D60"/>
    <w:rsid w:val="00DC1BAB"/>
    <w:rsid w:val="00DC354B"/>
    <w:rsid w:val="00DC5E5A"/>
    <w:rsid w:val="00DC64CF"/>
    <w:rsid w:val="00DD4776"/>
    <w:rsid w:val="00DD5DAE"/>
    <w:rsid w:val="00DD6C75"/>
    <w:rsid w:val="00DE3B45"/>
    <w:rsid w:val="00DF0904"/>
    <w:rsid w:val="00DF1882"/>
    <w:rsid w:val="00DF6AE8"/>
    <w:rsid w:val="00E01602"/>
    <w:rsid w:val="00E02B98"/>
    <w:rsid w:val="00E03217"/>
    <w:rsid w:val="00E068DC"/>
    <w:rsid w:val="00E07939"/>
    <w:rsid w:val="00E115D0"/>
    <w:rsid w:val="00E11760"/>
    <w:rsid w:val="00E15E34"/>
    <w:rsid w:val="00E16DCF"/>
    <w:rsid w:val="00E21080"/>
    <w:rsid w:val="00E21CC7"/>
    <w:rsid w:val="00E30A78"/>
    <w:rsid w:val="00E3399D"/>
    <w:rsid w:val="00E33E01"/>
    <w:rsid w:val="00E369F9"/>
    <w:rsid w:val="00E36C89"/>
    <w:rsid w:val="00E37B34"/>
    <w:rsid w:val="00E40BEC"/>
    <w:rsid w:val="00E42D12"/>
    <w:rsid w:val="00E437C5"/>
    <w:rsid w:val="00E44840"/>
    <w:rsid w:val="00E52144"/>
    <w:rsid w:val="00E54AC8"/>
    <w:rsid w:val="00E60C70"/>
    <w:rsid w:val="00E633CA"/>
    <w:rsid w:val="00E64BEE"/>
    <w:rsid w:val="00E653C5"/>
    <w:rsid w:val="00E66A44"/>
    <w:rsid w:val="00E742BC"/>
    <w:rsid w:val="00E74907"/>
    <w:rsid w:val="00E75410"/>
    <w:rsid w:val="00E76625"/>
    <w:rsid w:val="00E76FBB"/>
    <w:rsid w:val="00E77D50"/>
    <w:rsid w:val="00E81CA6"/>
    <w:rsid w:val="00E858C9"/>
    <w:rsid w:val="00E90458"/>
    <w:rsid w:val="00E90ADE"/>
    <w:rsid w:val="00E91F51"/>
    <w:rsid w:val="00E924B3"/>
    <w:rsid w:val="00E92A69"/>
    <w:rsid w:val="00EA2D74"/>
    <w:rsid w:val="00EA4FCF"/>
    <w:rsid w:val="00EA6A8D"/>
    <w:rsid w:val="00EB4C16"/>
    <w:rsid w:val="00EB7428"/>
    <w:rsid w:val="00EC11AB"/>
    <w:rsid w:val="00EC16FC"/>
    <w:rsid w:val="00EC2D21"/>
    <w:rsid w:val="00EC3660"/>
    <w:rsid w:val="00EC4E77"/>
    <w:rsid w:val="00ED2D33"/>
    <w:rsid w:val="00ED4B13"/>
    <w:rsid w:val="00ED51AC"/>
    <w:rsid w:val="00ED7F6E"/>
    <w:rsid w:val="00EE005C"/>
    <w:rsid w:val="00EE4B60"/>
    <w:rsid w:val="00EE7558"/>
    <w:rsid w:val="00EF0D01"/>
    <w:rsid w:val="00EF20CE"/>
    <w:rsid w:val="00EF2706"/>
    <w:rsid w:val="00EF5BEE"/>
    <w:rsid w:val="00EF6591"/>
    <w:rsid w:val="00F13BA7"/>
    <w:rsid w:val="00F13E0D"/>
    <w:rsid w:val="00F23746"/>
    <w:rsid w:val="00F2612F"/>
    <w:rsid w:val="00F2713C"/>
    <w:rsid w:val="00F27544"/>
    <w:rsid w:val="00F276B5"/>
    <w:rsid w:val="00F30890"/>
    <w:rsid w:val="00F30951"/>
    <w:rsid w:val="00F3193D"/>
    <w:rsid w:val="00F36BE9"/>
    <w:rsid w:val="00F40193"/>
    <w:rsid w:val="00F402F1"/>
    <w:rsid w:val="00F40ABC"/>
    <w:rsid w:val="00F40F37"/>
    <w:rsid w:val="00F4392E"/>
    <w:rsid w:val="00F4669D"/>
    <w:rsid w:val="00F5084F"/>
    <w:rsid w:val="00F50E99"/>
    <w:rsid w:val="00F51F9F"/>
    <w:rsid w:val="00F55CE1"/>
    <w:rsid w:val="00F618E1"/>
    <w:rsid w:val="00F6230A"/>
    <w:rsid w:val="00F64849"/>
    <w:rsid w:val="00F66548"/>
    <w:rsid w:val="00F72BAB"/>
    <w:rsid w:val="00F77AA5"/>
    <w:rsid w:val="00F81034"/>
    <w:rsid w:val="00F87FDC"/>
    <w:rsid w:val="00FA03D7"/>
    <w:rsid w:val="00FA0486"/>
    <w:rsid w:val="00FA08DE"/>
    <w:rsid w:val="00FA29EC"/>
    <w:rsid w:val="00FA351F"/>
    <w:rsid w:val="00FA449F"/>
    <w:rsid w:val="00FA5E0C"/>
    <w:rsid w:val="00FA791F"/>
    <w:rsid w:val="00FB5293"/>
    <w:rsid w:val="00FB5692"/>
    <w:rsid w:val="00FB5A02"/>
    <w:rsid w:val="00FC1755"/>
    <w:rsid w:val="00FC51AB"/>
    <w:rsid w:val="00FC7CBA"/>
    <w:rsid w:val="00FD039B"/>
    <w:rsid w:val="00FD03D9"/>
    <w:rsid w:val="00FD077F"/>
    <w:rsid w:val="00FD2CF3"/>
    <w:rsid w:val="00FD362E"/>
    <w:rsid w:val="00FD5A7A"/>
    <w:rsid w:val="00FD63DF"/>
    <w:rsid w:val="00FD6E2F"/>
    <w:rsid w:val="00FE1097"/>
    <w:rsid w:val="00FE1566"/>
    <w:rsid w:val="00FF024B"/>
    <w:rsid w:val="00FF0397"/>
    <w:rsid w:val="00FF12B1"/>
    <w:rsid w:val="00FF2D55"/>
    <w:rsid w:val="00FF4258"/>
    <w:rsid w:val="00FF6DE0"/>
    <w:rsid w:val="00FF7C67"/>
    <w:rsid w:val="03145499"/>
    <w:rsid w:val="04F1711B"/>
    <w:rsid w:val="04F46E95"/>
    <w:rsid w:val="05052238"/>
    <w:rsid w:val="063F0BA2"/>
    <w:rsid w:val="067260D3"/>
    <w:rsid w:val="07DB5BB3"/>
    <w:rsid w:val="08660138"/>
    <w:rsid w:val="0E0848B7"/>
    <w:rsid w:val="0E791BE6"/>
    <w:rsid w:val="0F43766E"/>
    <w:rsid w:val="0FA91D41"/>
    <w:rsid w:val="12377D4D"/>
    <w:rsid w:val="13620A33"/>
    <w:rsid w:val="1366749E"/>
    <w:rsid w:val="15C71E8B"/>
    <w:rsid w:val="179E46CA"/>
    <w:rsid w:val="17B95C95"/>
    <w:rsid w:val="17C95E28"/>
    <w:rsid w:val="1AE030FF"/>
    <w:rsid w:val="1AFA493A"/>
    <w:rsid w:val="1C04190D"/>
    <w:rsid w:val="1F317EB8"/>
    <w:rsid w:val="1FE707D9"/>
    <w:rsid w:val="20A53285"/>
    <w:rsid w:val="216C7A94"/>
    <w:rsid w:val="228B07AA"/>
    <w:rsid w:val="24EE3C25"/>
    <w:rsid w:val="25502AA2"/>
    <w:rsid w:val="25553181"/>
    <w:rsid w:val="28E150CA"/>
    <w:rsid w:val="29030A7E"/>
    <w:rsid w:val="2946758F"/>
    <w:rsid w:val="29BC781A"/>
    <w:rsid w:val="2B3C297C"/>
    <w:rsid w:val="2D3806D3"/>
    <w:rsid w:val="2D6C5D80"/>
    <w:rsid w:val="3006053C"/>
    <w:rsid w:val="30D60705"/>
    <w:rsid w:val="32402856"/>
    <w:rsid w:val="32994A14"/>
    <w:rsid w:val="338418F6"/>
    <w:rsid w:val="34AF6E04"/>
    <w:rsid w:val="352D2FE8"/>
    <w:rsid w:val="35C01654"/>
    <w:rsid w:val="36584B18"/>
    <w:rsid w:val="36811E34"/>
    <w:rsid w:val="3762379C"/>
    <w:rsid w:val="3827195E"/>
    <w:rsid w:val="38630F19"/>
    <w:rsid w:val="3A913156"/>
    <w:rsid w:val="3B300A2D"/>
    <w:rsid w:val="3C480815"/>
    <w:rsid w:val="3D640B7E"/>
    <w:rsid w:val="3F577AF1"/>
    <w:rsid w:val="40747331"/>
    <w:rsid w:val="42ED3DDD"/>
    <w:rsid w:val="43C228F3"/>
    <w:rsid w:val="44ED1D90"/>
    <w:rsid w:val="462F5AF9"/>
    <w:rsid w:val="46FB300F"/>
    <w:rsid w:val="473A7CBB"/>
    <w:rsid w:val="47C52C21"/>
    <w:rsid w:val="4884662A"/>
    <w:rsid w:val="4A270BFF"/>
    <w:rsid w:val="4D823397"/>
    <w:rsid w:val="4E5B51E1"/>
    <w:rsid w:val="4F5E2354"/>
    <w:rsid w:val="50623AAB"/>
    <w:rsid w:val="52297786"/>
    <w:rsid w:val="530F7471"/>
    <w:rsid w:val="541442C7"/>
    <w:rsid w:val="55752158"/>
    <w:rsid w:val="57D640A2"/>
    <w:rsid w:val="57EC03B5"/>
    <w:rsid w:val="58C41A31"/>
    <w:rsid w:val="5A1D2966"/>
    <w:rsid w:val="5A247F19"/>
    <w:rsid w:val="5A2803BD"/>
    <w:rsid w:val="5D9C5EFE"/>
    <w:rsid w:val="5DB77E6B"/>
    <w:rsid w:val="5E346385"/>
    <w:rsid w:val="5EF522D6"/>
    <w:rsid w:val="5F093AAC"/>
    <w:rsid w:val="6190260E"/>
    <w:rsid w:val="637E2866"/>
    <w:rsid w:val="64404E64"/>
    <w:rsid w:val="6482212D"/>
    <w:rsid w:val="64FD02CF"/>
    <w:rsid w:val="650871A1"/>
    <w:rsid w:val="67BC7BAF"/>
    <w:rsid w:val="684A1A6E"/>
    <w:rsid w:val="68CD06BE"/>
    <w:rsid w:val="6B542380"/>
    <w:rsid w:val="6C0753C8"/>
    <w:rsid w:val="6C1A620C"/>
    <w:rsid w:val="6CA61F1F"/>
    <w:rsid w:val="6DEF773A"/>
    <w:rsid w:val="6DF8356F"/>
    <w:rsid w:val="6E1C441A"/>
    <w:rsid w:val="6E601F6E"/>
    <w:rsid w:val="6EBA2BE4"/>
    <w:rsid w:val="71646720"/>
    <w:rsid w:val="71F55637"/>
    <w:rsid w:val="72002B91"/>
    <w:rsid w:val="72610FA8"/>
    <w:rsid w:val="73744208"/>
    <w:rsid w:val="7397494E"/>
    <w:rsid w:val="73D511DA"/>
    <w:rsid w:val="74291B66"/>
    <w:rsid w:val="74E90B03"/>
    <w:rsid w:val="75C8623C"/>
    <w:rsid w:val="75CB22FE"/>
    <w:rsid w:val="76BE21BA"/>
    <w:rsid w:val="786F1449"/>
    <w:rsid w:val="797A1E39"/>
    <w:rsid w:val="79A23518"/>
    <w:rsid w:val="7A083961"/>
    <w:rsid w:val="7A160D0D"/>
    <w:rsid w:val="7A941CB8"/>
    <w:rsid w:val="7BDF713A"/>
    <w:rsid w:val="7C726C5A"/>
    <w:rsid w:val="7D9945AA"/>
    <w:rsid w:val="7EB55ACB"/>
    <w:rsid w:val="7F3875E8"/>
    <w:rsid w:val="7F45305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19892890"/>
  <w15:docId w15:val="{98F808D6-BBCF-4260-90F2-6F1ECAD7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1" w:defSemiHidden="0" w:defUnhideWhenUsed="0" w:defQFormat="0" w:count="376">
    <w:lsdException w:name="Normal" w:uiPriority="0" w:qFormat="1"/>
    <w:lsdException w:name="heading 1" w:qFormat="1"/>
    <w:lsdException w:name="heading 2" w:uiPriority="9" w:qFormat="1"/>
    <w:lsdException w:name="heading 3" w:uiPriority="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uiPriority="0" w:qFormat="1"/>
    <w:lsdException w:name="header" w:uiPriority="0" w:qFormat="1"/>
    <w:lsdException w:name="footer" w:uiPriority="0"/>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uiPriority="0"/>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99"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0"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2"/>
      <w:lang w:val="en-US"/>
    </w:rPr>
  </w:style>
  <w:style w:type="paragraph" w:styleId="Heading1">
    <w:name w:val="heading 1"/>
    <w:basedOn w:val="Normal"/>
    <w:next w:val="Normal"/>
    <w:link w:val="Heading1Char"/>
    <w:uiPriority w:val="1"/>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DengXian Light" w:eastAsia="DengXian Light" w:hAnsi="DengXian Light"/>
      <w:b/>
      <w:bCs/>
      <w:sz w:val="32"/>
      <w:szCs w:val="32"/>
    </w:rPr>
  </w:style>
  <w:style w:type="paragraph" w:styleId="Heading3">
    <w:name w:val="heading 3"/>
    <w:basedOn w:val="Normal"/>
    <w:next w:val="Normal"/>
    <w:link w:val="Heading3Char"/>
    <w:qFormat/>
    <w:pPr>
      <w:widowControl/>
      <w:spacing w:before="100" w:beforeAutospacing="1" w:after="100" w:afterAutospacing="1"/>
      <w:jc w:val="left"/>
      <w:outlineLvl w:val="2"/>
    </w:pPr>
    <w:rPr>
      <w:rFonts w:ascii="SimSun" w:hAnsi="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pPr>
      <w:jc w:val="left"/>
    </w:pPr>
  </w:style>
  <w:style w:type="paragraph" w:styleId="EndnoteText">
    <w:name w:val="endnote text"/>
    <w:basedOn w:val="Normal"/>
    <w:link w:val="EndnoteTextChar"/>
    <w:uiPriority w:val="1"/>
    <w:unhideWhenUsed/>
    <w:rPr>
      <w:sz w:val="20"/>
      <w:szCs w:val="20"/>
    </w:rPr>
  </w:style>
  <w:style w:type="paragraph" w:styleId="BalloonText">
    <w:name w:val="Balloon Text"/>
    <w:basedOn w:val="Normal"/>
    <w:link w:val="BalloonTextChar"/>
    <w:qFormat/>
    <w:rPr>
      <w:rFonts w:ascii="Times New Roman" w:hAnsi="Times New Roman"/>
      <w:kern w:val="0"/>
      <w:sz w:val="18"/>
      <w:szCs w:val="18"/>
    </w:rPr>
  </w:style>
  <w:style w:type="paragraph" w:styleId="Footer">
    <w:name w:val="footer"/>
    <w:basedOn w:val="Normal"/>
    <w:link w:val="FooterChar"/>
    <w:pPr>
      <w:tabs>
        <w:tab w:val="center" w:pos="4153"/>
        <w:tab w:val="right" w:pos="8306"/>
      </w:tabs>
      <w:snapToGrid w:val="0"/>
      <w:jc w:val="left"/>
    </w:pPr>
    <w:rPr>
      <w:rFonts w:ascii="Times New Roman" w:hAnsi="Times New Roman"/>
      <w:kern w:val="0"/>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Title">
    <w:name w:val="Title"/>
    <w:basedOn w:val="Normal"/>
    <w:next w:val="Normal"/>
    <w:link w:val="TitleChar"/>
    <w:qFormat/>
    <w:pPr>
      <w:spacing w:before="240" w:after="60"/>
      <w:jc w:val="center"/>
      <w:outlineLvl w:val="0"/>
    </w:pPr>
    <w:rPr>
      <w:rFonts w:ascii="Cambria" w:hAnsi="Cambria"/>
      <w:b/>
      <w:bCs/>
      <w:kern w:val="0"/>
      <w:sz w:val="32"/>
      <w:szCs w:val="32"/>
    </w:rPr>
  </w:style>
  <w:style w:type="paragraph" w:styleId="CommentSubject">
    <w:name w:val="annotation subject"/>
    <w:basedOn w:val="CommentText"/>
    <w:next w:val="CommentText"/>
    <w:link w:val="CommentSubjectChar"/>
    <w:qFormat/>
    <w:rPr>
      <w:b/>
      <w:bCs/>
    </w:rPr>
  </w:style>
  <w:style w:type="character" w:styleId="Strong">
    <w:name w:val="Strong"/>
    <w:qFormat/>
    <w:rPr>
      <w:b/>
      <w:bCs/>
    </w:rPr>
  </w:style>
  <w:style w:type="character" w:styleId="EndnoteReference">
    <w:name w:val="endnote reference"/>
    <w:basedOn w:val="DefaultParagraphFont"/>
    <w:uiPriority w:val="1"/>
    <w:semiHidden/>
    <w:unhideWhenUsed/>
    <w:qFormat/>
    <w:rPr>
      <w:vertAlign w:val="superscript"/>
    </w:rPr>
  </w:style>
  <w:style w:type="character" w:styleId="FollowedHyperlink">
    <w:name w:val="FollowedHyperlink"/>
    <w:uiPriority w:val="99"/>
    <w:unhideWhenUsed/>
    <w:qFormat/>
    <w:rPr>
      <w:color w:val="954F72"/>
      <w:u w:val="single"/>
    </w:rPr>
  </w:style>
  <w:style w:type="character" w:styleId="Emphasis">
    <w:name w:val="Emphasis"/>
    <w:qFormat/>
    <w:rPr>
      <w:i/>
      <w:iCs/>
    </w:rPr>
  </w:style>
  <w:style w:type="character" w:styleId="Hyperlink">
    <w:name w:val="Hyperlink"/>
    <w:qFormat/>
    <w:rPr>
      <w:color w:val="0000FF"/>
      <w:u w:val="single"/>
    </w:rPr>
  </w:style>
  <w:style w:type="character" w:styleId="CommentReference">
    <w:name w:val="annotation reference"/>
    <w:rPr>
      <w:sz w:val="21"/>
      <w:szCs w:val="21"/>
    </w:rPr>
  </w:style>
  <w:style w:type="character" w:customStyle="1" w:styleId="highlight">
    <w:name w:val="highlight"/>
    <w:basedOn w:val="DefaultParagraphFont"/>
    <w:qFormat/>
  </w:style>
  <w:style w:type="character" w:customStyle="1" w:styleId="HeaderChar">
    <w:name w:val="Header Char"/>
    <w:link w:val="Header"/>
    <w:rPr>
      <w:sz w:val="18"/>
      <w:szCs w:val="18"/>
    </w:rPr>
  </w:style>
  <w:style w:type="character" w:customStyle="1" w:styleId="apple-converted-space">
    <w:name w:val="apple-converted-space"/>
    <w:basedOn w:val="DefaultParagraphFont"/>
  </w:style>
  <w:style w:type="character" w:customStyle="1" w:styleId="CharChar">
    <w:name w:val="批注主题 Char Char"/>
    <w:link w:val="CommentSubject1"/>
    <w:qFormat/>
    <w:rPr>
      <w:b/>
      <w:bCs/>
    </w:rPr>
  </w:style>
  <w:style w:type="paragraph" w:customStyle="1" w:styleId="CommentSubject1">
    <w:name w:val="Comment Subject1"/>
    <w:basedOn w:val="CommentText"/>
    <w:next w:val="CommentText"/>
    <w:link w:val="CharChar"/>
    <w:rPr>
      <w:rFonts w:ascii="Times New Roman" w:hAnsi="Times New Roman"/>
      <w:b/>
      <w:bCs/>
      <w:kern w:val="0"/>
      <w:sz w:val="20"/>
      <w:szCs w:val="20"/>
    </w:rPr>
  </w:style>
  <w:style w:type="character" w:customStyle="1" w:styleId="TitleChar">
    <w:name w:val="Title Char"/>
    <w:link w:val="Title"/>
    <w:rPr>
      <w:rFonts w:ascii="Cambria" w:eastAsia="SimSun" w:hAnsi="Cambria" w:cs="Times New Roman"/>
      <w:b/>
      <w:bCs/>
      <w:sz w:val="32"/>
      <w:szCs w:val="32"/>
    </w:rPr>
  </w:style>
  <w:style w:type="character" w:customStyle="1" w:styleId="BalloonTextChar">
    <w:name w:val="Balloon Text Char"/>
    <w:link w:val="BalloonText"/>
    <w:qFormat/>
    <w:rPr>
      <w:sz w:val="18"/>
      <w:szCs w:val="18"/>
    </w:rPr>
  </w:style>
  <w:style w:type="character" w:customStyle="1" w:styleId="usera">
    <w:name w:val="user_a"/>
    <w:rPr>
      <w:rFonts w:ascii="Times New Roman" w:hAnsi="Times New Roman" w:cs="Times New Roman" w:hint="default"/>
    </w:rPr>
  </w:style>
  <w:style w:type="character" w:customStyle="1" w:styleId="small">
    <w:name w:val="small"/>
    <w:basedOn w:val="DefaultParagraphFont"/>
  </w:style>
  <w:style w:type="character" w:customStyle="1" w:styleId="Heading3Char">
    <w:name w:val="Heading 3 Char"/>
    <w:link w:val="Heading3"/>
    <w:rPr>
      <w:rFonts w:ascii="SimSun" w:hAnsi="SimSun" w:cs="SimSun"/>
      <w:b/>
      <w:bCs/>
      <w:sz w:val="27"/>
      <w:szCs w:val="27"/>
    </w:rPr>
  </w:style>
  <w:style w:type="character" w:customStyle="1" w:styleId="def">
    <w:name w:val="def"/>
    <w:basedOn w:val="DefaultParagraphFont"/>
    <w:qFormat/>
  </w:style>
  <w:style w:type="character" w:customStyle="1" w:styleId="CommentTextChar">
    <w:name w:val="Comment Text Char"/>
    <w:basedOn w:val="DefaultParagraphFont"/>
    <w:link w:val="CommentText"/>
    <w:qFormat/>
  </w:style>
  <w:style w:type="character" w:customStyle="1" w:styleId="CommentReference1">
    <w:name w:val="Comment Reference1"/>
    <w:qFormat/>
    <w:rPr>
      <w:sz w:val="21"/>
      <w:szCs w:val="21"/>
    </w:rPr>
  </w:style>
  <w:style w:type="character" w:customStyle="1" w:styleId="CommentSubjectChar">
    <w:name w:val="Comment Subject Char"/>
    <w:link w:val="CommentSubject"/>
    <w:qFormat/>
    <w:rPr>
      <w:rFonts w:ascii="Calibri" w:hAnsi="Calibri"/>
      <w:b/>
      <w:bCs/>
      <w:kern w:val="2"/>
      <w:sz w:val="21"/>
      <w:szCs w:val="22"/>
    </w:rPr>
  </w:style>
  <w:style w:type="character" w:customStyle="1" w:styleId="Heading2Char">
    <w:name w:val="Heading 2 Char"/>
    <w:link w:val="Heading2"/>
    <w:uiPriority w:val="9"/>
    <w:semiHidden/>
    <w:rPr>
      <w:rFonts w:ascii="DengXian Light" w:eastAsia="DengXian Light" w:hAnsi="DengXian Light" w:cs="Times New Roman"/>
      <w:b/>
      <w:bCs/>
      <w:kern w:val="2"/>
      <w:sz w:val="32"/>
      <w:szCs w:val="32"/>
    </w:rPr>
  </w:style>
  <w:style w:type="character" w:customStyle="1" w:styleId="FooterChar">
    <w:name w:val="Footer Char"/>
    <w:link w:val="Footer"/>
    <w:qFormat/>
    <w:rPr>
      <w:sz w:val="18"/>
      <w:szCs w:val="18"/>
    </w:rPr>
  </w:style>
  <w:style w:type="paragraph" w:customStyle="1" w:styleId="MediumList2-Accent21">
    <w:name w:val="Medium List 2 - Accent 21"/>
    <w:uiPriority w:val="71"/>
    <w:qFormat/>
    <w:rPr>
      <w:rFonts w:ascii="Calibri" w:hAnsi="Calibri"/>
      <w:kern w:val="2"/>
      <w:sz w:val="21"/>
      <w:szCs w:val="22"/>
      <w:lang w:val="en-US"/>
    </w:rPr>
  </w:style>
  <w:style w:type="paragraph" w:customStyle="1" w:styleId="1">
    <w:name w:val="无间隔1"/>
    <w:pPr>
      <w:widowControl w:val="0"/>
      <w:jc w:val="both"/>
    </w:pPr>
    <w:rPr>
      <w:rFonts w:ascii="Calibri" w:hAnsi="Calibri"/>
      <w:kern w:val="2"/>
      <w:sz w:val="21"/>
      <w:szCs w:val="22"/>
      <w:lang w:val="en-US"/>
    </w:rPr>
  </w:style>
  <w:style w:type="paragraph" w:customStyle="1" w:styleId="Revision1">
    <w:name w:val="Revision1"/>
    <w:uiPriority w:val="99"/>
    <w:unhideWhenUsed/>
    <w:rPr>
      <w:rFonts w:ascii="Calibri" w:hAnsi="Calibri"/>
      <w:kern w:val="2"/>
      <w:sz w:val="21"/>
      <w:szCs w:val="22"/>
      <w:lang w:val="en-US"/>
    </w:rPr>
  </w:style>
  <w:style w:type="paragraph" w:customStyle="1" w:styleId="2">
    <w:name w:val="列出段落2"/>
    <w:basedOn w:val="Normal"/>
    <w:pPr>
      <w:ind w:firstLineChars="200" w:firstLine="420"/>
    </w:pPr>
  </w:style>
  <w:style w:type="paragraph" w:customStyle="1" w:styleId="ListParagraph1">
    <w:name w:val="List Paragraph1"/>
    <w:basedOn w:val="Normal"/>
    <w:pPr>
      <w:ind w:firstLineChars="200" w:firstLine="420"/>
    </w:pPr>
  </w:style>
  <w:style w:type="paragraph" w:customStyle="1" w:styleId="Char">
    <w:name w:val="Char"/>
    <w:basedOn w:val="Normal"/>
    <w:pPr>
      <w:spacing w:line="360" w:lineRule="auto"/>
      <w:ind w:firstLineChars="200" w:firstLine="480"/>
    </w:pPr>
    <w:rPr>
      <w:rFonts w:ascii="SimSun" w:eastAsia="KaiTi_GB2312" w:hAnsi="SimSun"/>
      <w:sz w:val="24"/>
      <w:szCs w:val="21"/>
    </w:rPr>
  </w:style>
  <w:style w:type="paragraph" w:customStyle="1" w:styleId="Default">
    <w:name w:val="Default"/>
    <w:qFormat/>
    <w:pPr>
      <w:widowControl w:val="0"/>
      <w:autoSpaceDE w:val="0"/>
      <w:autoSpaceDN w:val="0"/>
      <w:adjustRightInd w:val="0"/>
    </w:pPr>
    <w:rPr>
      <w:color w:val="000000"/>
      <w:sz w:val="24"/>
      <w:szCs w:val="24"/>
      <w:lang w:val="en-US"/>
    </w:rPr>
  </w:style>
  <w:style w:type="paragraph" w:customStyle="1" w:styleId="10">
    <w:name w:val="修订1"/>
    <w:qFormat/>
    <w:rPr>
      <w:rFonts w:ascii="Calibri" w:hAnsi="Calibri"/>
      <w:kern w:val="2"/>
      <w:sz w:val="21"/>
      <w:szCs w:val="22"/>
      <w:lang w:val="en-US"/>
    </w:rPr>
  </w:style>
  <w:style w:type="paragraph" w:customStyle="1" w:styleId="DarkList-Accent31">
    <w:name w:val="Dark List - Accent 31"/>
    <w:uiPriority w:val="71"/>
    <w:qFormat/>
    <w:rPr>
      <w:rFonts w:ascii="Calibri" w:hAnsi="Calibri"/>
      <w:kern w:val="2"/>
      <w:sz w:val="21"/>
      <w:szCs w:val="22"/>
      <w:lang w:val="en-US"/>
    </w:rPr>
  </w:style>
  <w:style w:type="paragraph" w:customStyle="1" w:styleId="3">
    <w:name w:val="列出段落3"/>
    <w:basedOn w:val="Normal"/>
    <w:qFormat/>
    <w:pPr>
      <w:ind w:firstLineChars="200" w:firstLine="420"/>
    </w:pPr>
  </w:style>
  <w:style w:type="paragraph" w:customStyle="1" w:styleId="11">
    <w:name w:val="列出段落1"/>
    <w:basedOn w:val="Normal"/>
    <w:pPr>
      <w:ind w:firstLineChars="200" w:firstLine="420"/>
    </w:pPr>
  </w:style>
  <w:style w:type="paragraph" w:customStyle="1" w:styleId="ColorfulShading-Accent31">
    <w:name w:val="Colorful Shading - Accent 31"/>
    <w:basedOn w:val="Normal"/>
    <w:qFormat/>
    <w:pPr>
      <w:ind w:firstLineChars="200" w:firstLine="420"/>
    </w:pPr>
  </w:style>
  <w:style w:type="character" w:customStyle="1" w:styleId="EndnoteTextChar">
    <w:name w:val="Endnote Text Char"/>
    <w:basedOn w:val="DefaultParagraphFont"/>
    <w:link w:val="EndnoteText"/>
    <w:uiPriority w:val="1"/>
    <w:qFormat/>
    <w:rPr>
      <w:rFonts w:ascii="Calibri" w:hAnsi="Calibri"/>
      <w:kern w:val="2"/>
      <w:lang w:val="en-US"/>
    </w:rPr>
  </w:style>
  <w:style w:type="paragraph" w:customStyle="1" w:styleId="a">
    <w:name w:val="样式 居中"/>
    <w:basedOn w:val="Normal"/>
    <w:uiPriority w:val="99"/>
    <w:pPr>
      <w:jc w:val="center"/>
    </w:pPr>
    <w:rPr>
      <w:rFonts w:ascii="Times New Roman" w:eastAsia="KaiTi_GB2312" w:hAnsi="Times New Roman" w:cs="SimSun"/>
      <w:sz w:val="24"/>
      <w:szCs w:val="2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kern w:val="2"/>
      <w:sz w:val="32"/>
      <w:szCs w:val="32"/>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regtxt">
    <w:name w:val="b_regtxt"/>
    <w:basedOn w:val="DefaultParagraphFont"/>
  </w:style>
  <w:style w:type="paragraph" w:styleId="Revision">
    <w:name w:val="Revision"/>
    <w:hidden/>
    <w:uiPriority w:val="99"/>
    <w:semiHidden/>
    <w:rsid w:val="009D693B"/>
    <w:rPr>
      <w:rFonts w:ascii="Calibri" w:hAnsi="Calibri"/>
      <w:kern w:val="2"/>
      <w:sz w:val="21"/>
      <w:szCs w:val="22"/>
      <w:lang w:val="en-US"/>
    </w:rPr>
  </w:style>
  <w:style w:type="paragraph" w:styleId="FootnoteText">
    <w:name w:val="footnote text"/>
    <w:basedOn w:val="Normal"/>
    <w:link w:val="FootnoteTextChar"/>
    <w:uiPriority w:val="99"/>
    <w:semiHidden/>
    <w:unhideWhenUsed/>
    <w:rsid w:val="00036107"/>
    <w:rPr>
      <w:sz w:val="20"/>
      <w:szCs w:val="20"/>
    </w:rPr>
  </w:style>
  <w:style w:type="character" w:customStyle="1" w:styleId="FootnoteTextChar">
    <w:name w:val="Footnote Text Char"/>
    <w:basedOn w:val="DefaultParagraphFont"/>
    <w:link w:val="FootnoteText"/>
    <w:uiPriority w:val="99"/>
    <w:semiHidden/>
    <w:rsid w:val="00036107"/>
    <w:rPr>
      <w:rFonts w:ascii="Calibri" w:hAnsi="Calibri"/>
      <w:kern w:val="2"/>
      <w:lang w:val="en-US"/>
    </w:rPr>
  </w:style>
  <w:style w:type="character" w:styleId="FootnoteReference">
    <w:name w:val="footnote reference"/>
    <w:basedOn w:val="DefaultParagraphFont"/>
    <w:uiPriority w:val="99"/>
    <w:semiHidden/>
    <w:unhideWhenUsed/>
    <w:rsid w:val="00036107"/>
    <w:rPr>
      <w:vertAlign w:val="superscript"/>
    </w:rPr>
  </w:style>
  <w:style w:type="paragraph" w:styleId="ListParagraph">
    <w:name w:val="List Paragraph"/>
    <w:basedOn w:val="Normal"/>
    <w:uiPriority w:val="99"/>
    <w:rsid w:val="0083789F"/>
    <w:pPr>
      <w:ind w:left="720"/>
      <w:contextualSpacing/>
    </w:pPr>
  </w:style>
  <w:style w:type="paragraph" w:styleId="NormalWeb">
    <w:name w:val="Normal (Web)"/>
    <w:basedOn w:val="Normal"/>
    <w:uiPriority w:val="99"/>
    <w:semiHidden/>
    <w:unhideWhenUsed/>
    <w:rsid w:val="00445D72"/>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06abstract">
    <w:name w:val="06文章的abstract正文"/>
    <w:next w:val="Normal"/>
    <w:rsid w:val="00EC3660"/>
    <w:pPr>
      <w:spacing w:line="0" w:lineRule="atLeast"/>
      <w:ind w:firstLineChars="200" w:firstLine="200"/>
      <w:jc w:val="both"/>
    </w:pPr>
    <w:rPr>
      <w:b/>
      <w:sz w:val="18"/>
      <w:lang w:val="en-US"/>
    </w:rPr>
  </w:style>
  <w:style w:type="paragraph" w:customStyle="1" w:styleId="08Keywords">
    <w:name w:val="08文章的Keywords正文"/>
    <w:next w:val="Normal"/>
    <w:rsid w:val="00021139"/>
    <w:pPr>
      <w:spacing w:line="0" w:lineRule="atLeast"/>
      <w:ind w:firstLineChars="200" w:firstLine="200"/>
      <w:jc w:val="both"/>
    </w:pPr>
    <w:rPr>
      <w:b/>
      <w:sz w:val="18"/>
      <w:lang w:val="en-US"/>
    </w:rPr>
  </w:style>
  <w:style w:type="paragraph" w:styleId="NoSpacing">
    <w:name w:val="No Spacing"/>
    <w:basedOn w:val="Normal"/>
    <w:uiPriority w:val="1"/>
    <w:qFormat/>
    <w:rsid w:val="009D71A3"/>
    <w:pPr>
      <w:widowControl/>
      <w:spacing w:before="100" w:beforeAutospacing="1" w:after="100" w:afterAutospacing="1"/>
      <w:jc w:val="left"/>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54345">
      <w:bodyDiv w:val="1"/>
      <w:marLeft w:val="0"/>
      <w:marRight w:val="0"/>
      <w:marTop w:val="0"/>
      <w:marBottom w:val="0"/>
      <w:divBdr>
        <w:top w:val="none" w:sz="0" w:space="0" w:color="auto"/>
        <w:left w:val="none" w:sz="0" w:space="0" w:color="auto"/>
        <w:bottom w:val="none" w:sz="0" w:space="0" w:color="auto"/>
        <w:right w:val="none" w:sz="0" w:space="0" w:color="auto"/>
      </w:divBdr>
      <w:divsChild>
        <w:div w:id="1450389792">
          <w:marLeft w:val="0"/>
          <w:marRight w:val="0"/>
          <w:marTop w:val="0"/>
          <w:marBottom w:val="0"/>
          <w:divBdr>
            <w:top w:val="none" w:sz="0" w:space="0" w:color="auto"/>
            <w:left w:val="none" w:sz="0" w:space="0" w:color="auto"/>
            <w:bottom w:val="none" w:sz="0" w:space="0" w:color="auto"/>
            <w:right w:val="none" w:sz="0" w:space="0" w:color="auto"/>
          </w:divBdr>
        </w:div>
      </w:divsChild>
    </w:div>
    <w:div w:id="453016451">
      <w:bodyDiv w:val="1"/>
      <w:marLeft w:val="0"/>
      <w:marRight w:val="0"/>
      <w:marTop w:val="0"/>
      <w:marBottom w:val="0"/>
      <w:divBdr>
        <w:top w:val="none" w:sz="0" w:space="0" w:color="auto"/>
        <w:left w:val="none" w:sz="0" w:space="0" w:color="auto"/>
        <w:bottom w:val="none" w:sz="0" w:space="0" w:color="auto"/>
        <w:right w:val="none" w:sz="0" w:space="0" w:color="auto"/>
      </w:divBdr>
    </w:div>
    <w:div w:id="506991093">
      <w:bodyDiv w:val="1"/>
      <w:marLeft w:val="0"/>
      <w:marRight w:val="0"/>
      <w:marTop w:val="0"/>
      <w:marBottom w:val="0"/>
      <w:divBdr>
        <w:top w:val="none" w:sz="0" w:space="0" w:color="auto"/>
        <w:left w:val="none" w:sz="0" w:space="0" w:color="auto"/>
        <w:bottom w:val="none" w:sz="0" w:space="0" w:color="auto"/>
        <w:right w:val="none" w:sz="0" w:space="0" w:color="auto"/>
      </w:divBdr>
    </w:div>
    <w:div w:id="545261397">
      <w:bodyDiv w:val="1"/>
      <w:marLeft w:val="0"/>
      <w:marRight w:val="0"/>
      <w:marTop w:val="0"/>
      <w:marBottom w:val="0"/>
      <w:divBdr>
        <w:top w:val="none" w:sz="0" w:space="0" w:color="auto"/>
        <w:left w:val="none" w:sz="0" w:space="0" w:color="auto"/>
        <w:bottom w:val="none" w:sz="0" w:space="0" w:color="auto"/>
        <w:right w:val="none" w:sz="0" w:space="0" w:color="auto"/>
      </w:divBdr>
    </w:div>
    <w:div w:id="697316312">
      <w:bodyDiv w:val="1"/>
      <w:marLeft w:val="0"/>
      <w:marRight w:val="0"/>
      <w:marTop w:val="0"/>
      <w:marBottom w:val="0"/>
      <w:divBdr>
        <w:top w:val="none" w:sz="0" w:space="0" w:color="auto"/>
        <w:left w:val="none" w:sz="0" w:space="0" w:color="auto"/>
        <w:bottom w:val="none" w:sz="0" w:space="0" w:color="auto"/>
        <w:right w:val="none" w:sz="0" w:space="0" w:color="auto"/>
      </w:divBdr>
    </w:div>
    <w:div w:id="988361828">
      <w:bodyDiv w:val="1"/>
      <w:marLeft w:val="0"/>
      <w:marRight w:val="0"/>
      <w:marTop w:val="0"/>
      <w:marBottom w:val="0"/>
      <w:divBdr>
        <w:top w:val="none" w:sz="0" w:space="0" w:color="auto"/>
        <w:left w:val="none" w:sz="0" w:space="0" w:color="auto"/>
        <w:bottom w:val="none" w:sz="0" w:space="0" w:color="auto"/>
        <w:right w:val="none" w:sz="0" w:space="0" w:color="auto"/>
      </w:divBdr>
    </w:div>
    <w:div w:id="1153528350">
      <w:bodyDiv w:val="1"/>
      <w:marLeft w:val="0"/>
      <w:marRight w:val="0"/>
      <w:marTop w:val="0"/>
      <w:marBottom w:val="0"/>
      <w:divBdr>
        <w:top w:val="none" w:sz="0" w:space="0" w:color="auto"/>
        <w:left w:val="none" w:sz="0" w:space="0" w:color="auto"/>
        <w:bottom w:val="none" w:sz="0" w:space="0" w:color="auto"/>
        <w:right w:val="none" w:sz="0" w:space="0" w:color="auto"/>
      </w:divBdr>
      <w:divsChild>
        <w:div w:id="1715425611">
          <w:marLeft w:val="0"/>
          <w:marRight w:val="0"/>
          <w:marTop w:val="0"/>
          <w:marBottom w:val="0"/>
          <w:divBdr>
            <w:top w:val="none" w:sz="0" w:space="0" w:color="auto"/>
            <w:left w:val="none" w:sz="0" w:space="0" w:color="auto"/>
            <w:bottom w:val="none" w:sz="0" w:space="0" w:color="auto"/>
            <w:right w:val="none" w:sz="0" w:space="0" w:color="auto"/>
          </w:divBdr>
          <w:divsChild>
            <w:div w:id="1784885044">
              <w:marLeft w:val="0"/>
              <w:marRight w:val="0"/>
              <w:marTop w:val="0"/>
              <w:marBottom w:val="0"/>
              <w:divBdr>
                <w:top w:val="none" w:sz="0" w:space="0" w:color="auto"/>
                <w:left w:val="none" w:sz="0" w:space="0" w:color="auto"/>
                <w:bottom w:val="none" w:sz="0" w:space="0" w:color="auto"/>
                <w:right w:val="none" w:sz="0" w:space="0" w:color="auto"/>
              </w:divBdr>
              <w:divsChild>
                <w:div w:id="18837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19190">
      <w:bodyDiv w:val="1"/>
      <w:marLeft w:val="0"/>
      <w:marRight w:val="0"/>
      <w:marTop w:val="0"/>
      <w:marBottom w:val="0"/>
      <w:divBdr>
        <w:top w:val="none" w:sz="0" w:space="0" w:color="auto"/>
        <w:left w:val="none" w:sz="0" w:space="0" w:color="auto"/>
        <w:bottom w:val="none" w:sz="0" w:space="0" w:color="auto"/>
        <w:right w:val="none" w:sz="0" w:space="0" w:color="auto"/>
      </w:divBdr>
      <w:divsChild>
        <w:div w:id="965088012">
          <w:marLeft w:val="0"/>
          <w:marRight w:val="0"/>
          <w:marTop w:val="0"/>
          <w:marBottom w:val="0"/>
          <w:divBdr>
            <w:top w:val="none" w:sz="0" w:space="0" w:color="auto"/>
            <w:left w:val="none" w:sz="0" w:space="0" w:color="auto"/>
            <w:bottom w:val="none" w:sz="0" w:space="0" w:color="auto"/>
            <w:right w:val="none" w:sz="0" w:space="0" w:color="auto"/>
          </w:divBdr>
          <w:divsChild>
            <w:div w:id="15735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4011">
      <w:bodyDiv w:val="1"/>
      <w:marLeft w:val="0"/>
      <w:marRight w:val="0"/>
      <w:marTop w:val="0"/>
      <w:marBottom w:val="0"/>
      <w:divBdr>
        <w:top w:val="none" w:sz="0" w:space="0" w:color="auto"/>
        <w:left w:val="none" w:sz="0" w:space="0" w:color="auto"/>
        <w:bottom w:val="none" w:sz="0" w:space="0" w:color="auto"/>
        <w:right w:val="none" w:sz="0" w:space="0" w:color="auto"/>
      </w:divBdr>
      <w:divsChild>
        <w:div w:id="1986472761">
          <w:marLeft w:val="0"/>
          <w:marRight w:val="0"/>
          <w:marTop w:val="0"/>
          <w:marBottom w:val="0"/>
          <w:divBdr>
            <w:top w:val="none" w:sz="0" w:space="0" w:color="auto"/>
            <w:left w:val="none" w:sz="0" w:space="0" w:color="auto"/>
            <w:bottom w:val="none" w:sz="0" w:space="0" w:color="auto"/>
            <w:right w:val="none" w:sz="0" w:space="0" w:color="auto"/>
          </w:divBdr>
          <w:divsChild>
            <w:div w:id="3012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0655">
      <w:bodyDiv w:val="1"/>
      <w:marLeft w:val="0"/>
      <w:marRight w:val="0"/>
      <w:marTop w:val="0"/>
      <w:marBottom w:val="0"/>
      <w:divBdr>
        <w:top w:val="none" w:sz="0" w:space="0" w:color="auto"/>
        <w:left w:val="none" w:sz="0" w:space="0" w:color="auto"/>
        <w:bottom w:val="none" w:sz="0" w:space="0" w:color="auto"/>
        <w:right w:val="none" w:sz="0" w:space="0" w:color="auto"/>
      </w:divBdr>
    </w:div>
    <w:div w:id="1308247720">
      <w:bodyDiv w:val="1"/>
      <w:marLeft w:val="0"/>
      <w:marRight w:val="0"/>
      <w:marTop w:val="0"/>
      <w:marBottom w:val="0"/>
      <w:divBdr>
        <w:top w:val="none" w:sz="0" w:space="0" w:color="auto"/>
        <w:left w:val="none" w:sz="0" w:space="0" w:color="auto"/>
        <w:bottom w:val="none" w:sz="0" w:space="0" w:color="auto"/>
        <w:right w:val="none" w:sz="0" w:space="0" w:color="auto"/>
      </w:divBdr>
      <w:divsChild>
        <w:div w:id="467628205">
          <w:marLeft w:val="0"/>
          <w:marRight w:val="0"/>
          <w:marTop w:val="0"/>
          <w:marBottom w:val="0"/>
          <w:divBdr>
            <w:top w:val="none" w:sz="0" w:space="0" w:color="auto"/>
            <w:left w:val="none" w:sz="0" w:space="0" w:color="auto"/>
            <w:bottom w:val="none" w:sz="0" w:space="0" w:color="auto"/>
            <w:right w:val="none" w:sz="0" w:space="0" w:color="auto"/>
          </w:divBdr>
          <w:divsChild>
            <w:div w:id="6285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000">
      <w:bodyDiv w:val="1"/>
      <w:marLeft w:val="0"/>
      <w:marRight w:val="0"/>
      <w:marTop w:val="0"/>
      <w:marBottom w:val="0"/>
      <w:divBdr>
        <w:top w:val="none" w:sz="0" w:space="0" w:color="auto"/>
        <w:left w:val="none" w:sz="0" w:space="0" w:color="auto"/>
        <w:bottom w:val="none" w:sz="0" w:space="0" w:color="auto"/>
        <w:right w:val="none" w:sz="0" w:space="0" w:color="auto"/>
      </w:divBdr>
    </w:div>
    <w:div w:id="1344894422">
      <w:bodyDiv w:val="1"/>
      <w:marLeft w:val="0"/>
      <w:marRight w:val="0"/>
      <w:marTop w:val="0"/>
      <w:marBottom w:val="0"/>
      <w:divBdr>
        <w:top w:val="none" w:sz="0" w:space="0" w:color="auto"/>
        <w:left w:val="none" w:sz="0" w:space="0" w:color="auto"/>
        <w:bottom w:val="none" w:sz="0" w:space="0" w:color="auto"/>
        <w:right w:val="none" w:sz="0" w:space="0" w:color="auto"/>
      </w:divBdr>
    </w:div>
    <w:div w:id="1409225999">
      <w:bodyDiv w:val="1"/>
      <w:marLeft w:val="0"/>
      <w:marRight w:val="0"/>
      <w:marTop w:val="0"/>
      <w:marBottom w:val="0"/>
      <w:divBdr>
        <w:top w:val="none" w:sz="0" w:space="0" w:color="auto"/>
        <w:left w:val="none" w:sz="0" w:space="0" w:color="auto"/>
        <w:bottom w:val="none" w:sz="0" w:space="0" w:color="auto"/>
        <w:right w:val="none" w:sz="0" w:space="0" w:color="auto"/>
      </w:divBdr>
    </w:div>
    <w:div w:id="1594313661">
      <w:bodyDiv w:val="1"/>
      <w:marLeft w:val="0"/>
      <w:marRight w:val="0"/>
      <w:marTop w:val="0"/>
      <w:marBottom w:val="0"/>
      <w:divBdr>
        <w:top w:val="none" w:sz="0" w:space="0" w:color="auto"/>
        <w:left w:val="none" w:sz="0" w:space="0" w:color="auto"/>
        <w:bottom w:val="none" w:sz="0" w:space="0" w:color="auto"/>
        <w:right w:val="none" w:sz="0" w:space="0" w:color="auto"/>
      </w:divBdr>
      <w:divsChild>
        <w:div w:id="437800791">
          <w:marLeft w:val="0"/>
          <w:marRight w:val="0"/>
          <w:marTop w:val="0"/>
          <w:marBottom w:val="0"/>
          <w:divBdr>
            <w:top w:val="none" w:sz="0" w:space="0" w:color="auto"/>
            <w:left w:val="none" w:sz="0" w:space="0" w:color="auto"/>
            <w:bottom w:val="none" w:sz="0" w:space="0" w:color="auto"/>
            <w:right w:val="none" w:sz="0" w:space="0" w:color="auto"/>
          </w:divBdr>
          <w:divsChild>
            <w:div w:id="305478834">
              <w:marLeft w:val="0"/>
              <w:marRight w:val="0"/>
              <w:marTop w:val="0"/>
              <w:marBottom w:val="0"/>
              <w:divBdr>
                <w:top w:val="none" w:sz="0" w:space="0" w:color="auto"/>
                <w:left w:val="none" w:sz="0" w:space="0" w:color="auto"/>
                <w:bottom w:val="none" w:sz="0" w:space="0" w:color="auto"/>
                <w:right w:val="none" w:sz="0" w:space="0" w:color="auto"/>
              </w:divBdr>
            </w:div>
            <w:div w:id="683437820">
              <w:marLeft w:val="0"/>
              <w:marRight w:val="0"/>
              <w:marTop w:val="0"/>
              <w:marBottom w:val="0"/>
              <w:divBdr>
                <w:top w:val="none" w:sz="0" w:space="0" w:color="auto"/>
                <w:left w:val="none" w:sz="0" w:space="0" w:color="auto"/>
                <w:bottom w:val="none" w:sz="0" w:space="0" w:color="auto"/>
                <w:right w:val="none" w:sz="0" w:space="0" w:color="auto"/>
              </w:divBdr>
            </w:div>
            <w:div w:id="15655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456">
      <w:bodyDiv w:val="1"/>
      <w:marLeft w:val="0"/>
      <w:marRight w:val="0"/>
      <w:marTop w:val="0"/>
      <w:marBottom w:val="0"/>
      <w:divBdr>
        <w:top w:val="none" w:sz="0" w:space="0" w:color="auto"/>
        <w:left w:val="none" w:sz="0" w:space="0" w:color="auto"/>
        <w:bottom w:val="none" w:sz="0" w:space="0" w:color="auto"/>
        <w:right w:val="none" w:sz="0" w:space="0" w:color="auto"/>
      </w:divBdr>
    </w:div>
    <w:div w:id="1869027090">
      <w:bodyDiv w:val="1"/>
      <w:marLeft w:val="0"/>
      <w:marRight w:val="0"/>
      <w:marTop w:val="0"/>
      <w:marBottom w:val="0"/>
      <w:divBdr>
        <w:top w:val="none" w:sz="0" w:space="0" w:color="auto"/>
        <w:left w:val="none" w:sz="0" w:space="0" w:color="auto"/>
        <w:bottom w:val="none" w:sz="0" w:space="0" w:color="auto"/>
        <w:right w:val="none" w:sz="0" w:space="0" w:color="auto"/>
      </w:divBdr>
    </w:div>
    <w:div w:id="2013994454">
      <w:bodyDiv w:val="1"/>
      <w:marLeft w:val="0"/>
      <w:marRight w:val="0"/>
      <w:marTop w:val="0"/>
      <w:marBottom w:val="0"/>
      <w:divBdr>
        <w:top w:val="none" w:sz="0" w:space="0" w:color="auto"/>
        <w:left w:val="none" w:sz="0" w:space="0" w:color="auto"/>
        <w:bottom w:val="none" w:sz="0" w:space="0" w:color="auto"/>
        <w:right w:val="none" w:sz="0" w:space="0" w:color="auto"/>
      </w:divBdr>
      <w:divsChild>
        <w:div w:id="576863670">
          <w:marLeft w:val="0"/>
          <w:marRight w:val="0"/>
          <w:marTop w:val="0"/>
          <w:marBottom w:val="0"/>
          <w:divBdr>
            <w:top w:val="none" w:sz="0" w:space="0" w:color="auto"/>
            <w:left w:val="none" w:sz="0" w:space="0" w:color="auto"/>
            <w:bottom w:val="none" w:sz="0" w:space="0" w:color="auto"/>
            <w:right w:val="none" w:sz="0" w:space="0" w:color="auto"/>
          </w:divBdr>
          <w:divsChild>
            <w:div w:id="14029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FE9F58BE-3971-A542-8BAB-68A7A00B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1311</Words>
  <Characters>15194</Characters>
  <Application>Microsoft Office Word</Application>
  <DocSecurity>0</DocSecurity>
  <Lines>126</Lines>
  <Paragraphs>32</Paragraphs>
  <ScaleCrop>false</ScaleCrop>
  <Company>Microsoft Corporation</Company>
  <LinksUpToDate>false</LinksUpToDate>
  <CharactersWithSpaces>16473</CharactersWithSpaces>
  <SharedDoc>false</SharedDoc>
  <HLinks>
    <vt:vector size="102" baseType="variant">
      <vt:variant>
        <vt:i4>4390994</vt:i4>
      </vt:variant>
      <vt:variant>
        <vt:i4>42</vt:i4>
      </vt:variant>
      <vt:variant>
        <vt:i4>0</vt:i4>
      </vt:variant>
      <vt:variant>
        <vt:i4>5</vt:i4>
      </vt:variant>
      <vt:variant>
        <vt:lpwstr>https://github.com/llv22/RLBerkelyFa2018</vt:lpwstr>
      </vt:variant>
      <vt:variant>
        <vt:lpwstr/>
      </vt:variant>
      <vt:variant>
        <vt:i4>2293881</vt:i4>
      </vt:variant>
      <vt:variant>
        <vt:i4>39</vt:i4>
      </vt:variant>
      <vt:variant>
        <vt:i4>0</vt:i4>
      </vt:variant>
      <vt:variant>
        <vt:i4>5</vt:i4>
      </vt:variant>
      <vt:variant>
        <vt:lpwstr>https://people.eecs.berkeley.edu/~svlevine/</vt:lpwstr>
      </vt:variant>
      <vt:variant>
        <vt:lpwstr/>
      </vt:variant>
      <vt:variant>
        <vt:i4>8126513</vt:i4>
      </vt:variant>
      <vt:variant>
        <vt:i4>36</vt:i4>
      </vt:variant>
      <vt:variant>
        <vt:i4>0</vt:i4>
      </vt:variant>
      <vt:variant>
        <vt:i4>5</vt:i4>
      </vt:variant>
      <vt:variant>
        <vt:lpwstr>http://rail.eecs.berkeley.edu/deeprlcourse/</vt:lpwstr>
      </vt:variant>
      <vt:variant>
        <vt:lpwstr/>
      </vt:variant>
      <vt:variant>
        <vt:i4>4391035</vt:i4>
      </vt:variant>
      <vt:variant>
        <vt:i4>33</vt:i4>
      </vt:variant>
      <vt:variant>
        <vt:i4>0</vt:i4>
      </vt:variant>
      <vt:variant>
        <vt:i4>5</vt:i4>
      </vt:variant>
      <vt:variant>
        <vt:lpwstr>https://github.com/llv22/ml-practise/tree/master/java/reinforcement_learning/udcity</vt:lpwstr>
      </vt:variant>
      <vt:variant>
        <vt:lpwstr/>
      </vt:variant>
      <vt:variant>
        <vt:i4>2293868</vt:i4>
      </vt:variant>
      <vt:variant>
        <vt:i4>30</vt:i4>
      </vt:variant>
      <vt:variant>
        <vt:i4>0</vt:i4>
      </vt:variant>
      <vt:variant>
        <vt:i4>5</vt:i4>
      </vt:variant>
      <vt:variant>
        <vt:lpwstr>https://classroom.udacity.com/courses/ud600</vt:lpwstr>
      </vt:variant>
      <vt:variant>
        <vt:lpwstr/>
      </vt:variant>
      <vt:variant>
        <vt:i4>5963790</vt:i4>
      </vt:variant>
      <vt:variant>
        <vt:i4>27</vt:i4>
      </vt:variant>
      <vt:variant>
        <vt:i4>0</vt:i4>
      </vt:variant>
      <vt:variant>
        <vt:i4>5</vt:i4>
      </vt:variant>
      <vt:variant>
        <vt:lpwstr>https://www.cc.gatech.edu/fac/Charles.Isbell/</vt:lpwstr>
      </vt:variant>
      <vt:variant>
        <vt:lpwstr/>
      </vt:variant>
      <vt:variant>
        <vt:i4>3670124</vt:i4>
      </vt:variant>
      <vt:variant>
        <vt:i4>24</vt:i4>
      </vt:variant>
      <vt:variant>
        <vt:i4>0</vt:i4>
      </vt:variant>
      <vt:variant>
        <vt:i4>5</vt:i4>
      </vt:variant>
      <vt:variant>
        <vt:lpwstr>http://cs.brown.edu/~mlittman/</vt:lpwstr>
      </vt:variant>
      <vt:variant>
        <vt:lpwstr/>
      </vt:variant>
      <vt:variant>
        <vt:i4>8257570</vt:i4>
      </vt:variant>
      <vt:variant>
        <vt:i4>21</vt:i4>
      </vt:variant>
      <vt:variant>
        <vt:i4>0</vt:i4>
      </vt:variant>
      <vt:variant>
        <vt:i4>5</vt:i4>
      </vt:variant>
      <vt:variant>
        <vt:lpwstr>https://coursera.org/share/dd0a6527f5aea4aeba33f2bdad930fca</vt:lpwstr>
      </vt:variant>
      <vt:variant>
        <vt:lpwstr/>
      </vt:variant>
      <vt:variant>
        <vt:i4>2228272</vt:i4>
      </vt:variant>
      <vt:variant>
        <vt:i4>18</vt:i4>
      </vt:variant>
      <vt:variant>
        <vt:i4>0</vt:i4>
      </vt:variant>
      <vt:variant>
        <vt:i4>5</vt:i4>
      </vt:variant>
      <vt:variant>
        <vt:lpwstr>https://www.coursera.org/instructor/~831097</vt:lpwstr>
      </vt:variant>
      <vt:variant>
        <vt:lpwstr/>
      </vt:variant>
      <vt:variant>
        <vt:i4>7733362</vt:i4>
      </vt:variant>
      <vt:variant>
        <vt:i4>15</vt:i4>
      </vt:variant>
      <vt:variant>
        <vt:i4>0</vt:i4>
      </vt:variant>
      <vt:variant>
        <vt:i4>5</vt:i4>
      </vt:variant>
      <vt:variant>
        <vt:lpwstr>https://coursera.org/share/87f3e0b4f77b896ca92fa4c1b35a1d0f</vt:lpwstr>
      </vt:variant>
      <vt:variant>
        <vt:lpwstr/>
      </vt:variant>
      <vt:variant>
        <vt:i4>4915292</vt:i4>
      </vt:variant>
      <vt:variant>
        <vt:i4>12</vt:i4>
      </vt:variant>
      <vt:variant>
        <vt:i4>0</vt:i4>
      </vt:variant>
      <vt:variant>
        <vt:i4>5</vt:i4>
      </vt:variant>
      <vt:variant>
        <vt:lpwstr>http://ai.stanford.edu/users/koller/</vt:lpwstr>
      </vt:variant>
      <vt:variant>
        <vt:lpwstr/>
      </vt:variant>
      <vt:variant>
        <vt:i4>2556022</vt:i4>
      </vt:variant>
      <vt:variant>
        <vt:i4>9</vt:i4>
      </vt:variant>
      <vt:variant>
        <vt:i4>0</vt:i4>
      </vt:variant>
      <vt:variant>
        <vt:i4>5</vt:i4>
      </vt:variant>
      <vt:variant>
        <vt:lpwstr>https://coursera.org/share/b60299a0808d1c21c0873da55b5af968</vt:lpwstr>
      </vt:variant>
      <vt:variant>
        <vt:lpwstr/>
      </vt:variant>
      <vt:variant>
        <vt:i4>1966147</vt:i4>
      </vt:variant>
      <vt:variant>
        <vt:i4>6</vt:i4>
      </vt:variant>
      <vt:variant>
        <vt:i4>0</vt:i4>
      </vt:variant>
      <vt:variant>
        <vt:i4>5</vt:i4>
      </vt:variant>
      <vt:variant>
        <vt:lpwstr>https://www.coursera.org/instructor/andrewng</vt:lpwstr>
      </vt:variant>
      <vt:variant>
        <vt:lpwstr/>
      </vt:variant>
      <vt:variant>
        <vt:i4>7733365</vt:i4>
      </vt:variant>
      <vt:variant>
        <vt:i4>3</vt:i4>
      </vt:variant>
      <vt:variant>
        <vt:i4>0</vt:i4>
      </vt:variant>
      <vt:variant>
        <vt:i4>5</vt:i4>
      </vt:variant>
      <vt:variant>
        <vt:lpwstr>https://coursera.org/share/dfed4814c025fbf13b16164b2fa9ece0</vt:lpwstr>
      </vt:variant>
      <vt:variant>
        <vt:lpwstr/>
      </vt:variant>
      <vt:variant>
        <vt:i4>1966147</vt:i4>
      </vt:variant>
      <vt:variant>
        <vt:i4>0</vt:i4>
      </vt:variant>
      <vt:variant>
        <vt:i4>0</vt:i4>
      </vt:variant>
      <vt:variant>
        <vt:i4>5</vt:i4>
      </vt:variant>
      <vt:variant>
        <vt:lpwstr>https://www.coursera.org/instructor/andrewng</vt:lpwstr>
      </vt:variant>
      <vt:variant>
        <vt:lpwstr/>
      </vt:variant>
      <vt:variant>
        <vt:i4>2555912</vt:i4>
      </vt:variant>
      <vt:variant>
        <vt:i4>3</vt:i4>
      </vt:variant>
      <vt:variant>
        <vt:i4>0</vt:i4>
      </vt:variant>
      <vt:variant>
        <vt:i4>5</vt:i4>
      </vt:variant>
      <vt:variant>
        <vt:lpwstr>http://www.nigpas.cas.cn/xwzx/kyjz/201701/t20170105_4731955.html</vt:lpwstr>
      </vt:variant>
      <vt:variant>
        <vt:lpwstr/>
      </vt:variant>
      <vt:variant>
        <vt:i4>1835018</vt:i4>
      </vt:variant>
      <vt:variant>
        <vt:i4>0</vt:i4>
      </vt:variant>
      <vt:variant>
        <vt:i4>0</vt:i4>
      </vt:variant>
      <vt:variant>
        <vt:i4>5</vt:i4>
      </vt:variant>
      <vt:variant>
        <vt:lpwstr>https://www.paleosoc.org/assets/docs/extended-CONOP-COURSE-NOTES.pdf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Fanya Qin</dc:title>
  <dc:subject/>
  <dc:creator>ZGC</dc:creator>
  <cp:keywords/>
  <cp:lastModifiedBy>丁 磊</cp:lastModifiedBy>
  <cp:revision>520</cp:revision>
  <cp:lastPrinted>2021-08-07T19:02:00Z</cp:lastPrinted>
  <dcterms:created xsi:type="dcterms:W3CDTF">2021-12-07T01:07:00Z</dcterms:created>
  <dcterms:modified xsi:type="dcterms:W3CDTF">2022-10-09T18:30:00Z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